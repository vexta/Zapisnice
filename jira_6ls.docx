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29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[VRCOLLAB-149]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"http://jira.fiit.stuba.sk/browse/VRCOLLAB-149"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Niektore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subory</w:t>
            </w:r>
            <w:proofErr w:type="spellEnd"/>
            <w:r>
              <w:rPr>
                <w:rStyle w:val="Hyperlink"/>
                <w:rFonts w:eastAsia="Times New Roman"/>
              </w:rPr>
              <w:t xml:space="preserve"> z </w:t>
            </w:r>
            <w:proofErr w:type="spellStart"/>
            <w:r>
              <w:rPr>
                <w:rStyle w:val="Hyperlink"/>
                <w:rFonts w:eastAsia="Times New Roman"/>
              </w:rPr>
              <w:t>kniznic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sa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nepridali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na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github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14/Mar/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18/Mar/16  Resolved: 18/Mar/16 </w:t>
            </w:r>
          </w:p>
        </w:tc>
      </w:tr>
      <w:tr w:rsidR="00ED5F2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ED5F2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4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ED5F2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ED5F29" w:rsidRDefault="00ED5F2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ED5F2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ED5F2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 xml:space="preserve">Martin </w:t>
              </w:r>
              <w:proofErr w:type="spellStart"/>
              <w:r>
                <w:rPr>
                  <w:rStyle w:val="Hyperlink"/>
                  <w:rFonts w:eastAsia="Times New Roman"/>
                </w:rPr>
                <w:t>Petras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ED5F2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D5F2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ED5F2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ED5F2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ED5F29" w:rsidRDefault="00ED5F2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2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9</w:t>
            </w:r>
          </w:p>
        </w:tc>
      </w:tr>
    </w:tbl>
    <w:p w:rsidR="00ED5F29" w:rsidRDefault="00ED5F2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ED5F2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ED5F29" w:rsidRDefault="00ED5F2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ED5F29" w:rsidRDefault="00ED5F2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ED5F29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5F29" w:rsidRDefault="00ED5F29">
            <w:pPr>
              <w:pStyle w:val="NormalWeb"/>
            </w:pPr>
            <w:r>
              <w:t xml:space="preserve">V </w:t>
            </w:r>
            <w:proofErr w:type="spellStart"/>
            <w:r>
              <w:t>kniznici</w:t>
            </w:r>
            <w:proofErr w:type="spellEnd"/>
            <w:r>
              <w:t xml:space="preserve"> </w:t>
            </w:r>
            <w:proofErr w:type="spellStart"/>
            <w:r>
              <w:t>glew</w:t>
            </w:r>
            <w:proofErr w:type="spellEnd"/>
            <w:r>
              <w:t xml:space="preserve"> (App/Libs/glew-1.13.0) </w:t>
            </w:r>
            <w:proofErr w:type="spellStart"/>
            <w:r>
              <w:t>chybaju</w:t>
            </w:r>
            <w:proofErr w:type="spellEnd"/>
            <w:r>
              <w:t xml:space="preserve"> </w:t>
            </w:r>
            <w:proofErr w:type="spellStart"/>
            <w:r>
              <w:t>subory</w:t>
            </w:r>
            <w:proofErr w:type="spellEnd"/>
            <w:r>
              <w:t>...</w:t>
            </w:r>
            <w:r>
              <w:br/>
            </w:r>
            <w:proofErr w:type="spellStart"/>
            <w:r>
              <w:t>Kniznicu</w:t>
            </w:r>
            <w:proofErr w:type="spellEnd"/>
            <w:r>
              <w:t xml:space="preserve"> je </w:t>
            </w:r>
            <w:proofErr w:type="spellStart"/>
            <w:r>
              <w:t>mozne</w:t>
            </w:r>
            <w:proofErr w:type="spellEnd"/>
            <w:r>
              <w:t xml:space="preserve"> </w:t>
            </w:r>
            <w:proofErr w:type="spellStart"/>
            <w:r>
              <w:t>stiahnut</w:t>
            </w:r>
            <w:proofErr w:type="spellEnd"/>
            <w:r>
              <w:t xml:space="preserve">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hyperlink r:id="rId7" w:history="1">
              <w:r>
                <w:rPr>
                  <w:rStyle w:val="Hyperlink"/>
                </w:rPr>
                <w:t>http://glew.sourceforge.net/</w:t>
              </w:r>
            </w:hyperlink>
            <w:r>
              <w:t xml:space="preserve"> (Binaries Windows 32-bit and 64-bit)</w:t>
            </w:r>
            <w:r>
              <w:br/>
              <w:t xml:space="preserve">Je </w:t>
            </w:r>
            <w:proofErr w:type="spellStart"/>
            <w:r>
              <w:t>mozne</w:t>
            </w:r>
            <w:proofErr w:type="spellEnd"/>
            <w:r>
              <w:t xml:space="preserve"> </w:t>
            </w:r>
            <w:proofErr w:type="spellStart"/>
            <w:r>
              <w:t>ze</w:t>
            </w:r>
            <w:proofErr w:type="spellEnd"/>
            <w:r>
              <w:t xml:space="preserve"> </w:t>
            </w:r>
            <w:proofErr w:type="spellStart"/>
            <w:r>
              <w:t>chybaju</w:t>
            </w:r>
            <w:proofErr w:type="spellEnd"/>
            <w:r>
              <w:t xml:space="preserve"> </w:t>
            </w:r>
            <w:proofErr w:type="spellStart"/>
            <w:r>
              <w:t>aj</w:t>
            </w:r>
            <w:proofErr w:type="spellEnd"/>
            <w:r>
              <w:t xml:space="preserve"> </w:t>
            </w:r>
            <w:proofErr w:type="spellStart"/>
            <w:r>
              <w:t>ine</w:t>
            </w:r>
            <w:proofErr w:type="spellEnd"/>
            <w:r>
              <w:t xml:space="preserve"> </w:t>
            </w:r>
            <w:proofErr w:type="spellStart"/>
            <w:r>
              <w:t>subory</w:t>
            </w:r>
            <w:proofErr w:type="spellEnd"/>
          </w:p>
          <w:p w:rsidR="00ED5F29" w:rsidRDefault="00ED5F29">
            <w:pPr>
              <w:rPr>
                <w:rFonts w:eastAsia="Times New Roman"/>
              </w:rPr>
            </w:pPr>
          </w:p>
        </w:tc>
      </w:tr>
    </w:tbl>
    <w:p w:rsidR="00ED5F29" w:rsidRDefault="00ED5F29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45"/>
        <w:gridCol w:w="8215"/>
      </w:tblGrid>
      <w:tr w:rsidR="00ED5F2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ED5F29" w:rsidRDefault="00ED5F2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ED5F29" w:rsidRDefault="00ED5F29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ED5F2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Comment by </w:t>
            </w:r>
            <w:hyperlink r:id="rId8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18/Mar/16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ED5F2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pStyle w:val="NormalWeb"/>
            </w:pPr>
            <w:r>
              <w:t xml:space="preserve">Bug </w:t>
            </w:r>
            <w:proofErr w:type="spellStart"/>
            <w:r>
              <w:t>vyrieseny</w:t>
            </w:r>
            <w:proofErr w:type="spellEnd"/>
            <w:r>
              <w:t xml:space="preserve">, </w:t>
            </w:r>
            <w:proofErr w:type="spellStart"/>
            <w:r>
              <w:t>kniznica</w:t>
            </w:r>
            <w:proofErr w:type="spellEnd"/>
            <w:r>
              <w:t xml:space="preserve"> </w:t>
            </w:r>
            <w:proofErr w:type="spellStart"/>
            <w:r>
              <w:t>pridana</w:t>
            </w:r>
            <w:proofErr w:type="spellEnd"/>
            <w:r>
              <w:t>:</w:t>
            </w:r>
            <w:r>
              <w:br/>
            </w:r>
            <w:hyperlink r:id="rId9" w:history="1">
              <w:r>
                <w:rPr>
                  <w:rStyle w:val="Hyperlink"/>
                </w:rPr>
                <w:t>https://github.com/vexta/App/tree/master/Libs/glew-1.13.0</w:t>
              </w:r>
            </w:hyperlink>
          </w:p>
        </w:tc>
      </w:tr>
    </w:tbl>
    <w:p w:rsidR="00137EFA" w:rsidRDefault="00ED5F29">
      <w:pPr>
        <w:rPr>
          <w:rFonts w:eastAsia="Times New Roman"/>
        </w:rPr>
      </w:pPr>
      <w:r>
        <w:rPr>
          <w:rFonts w:eastAsia="Times New Roman"/>
        </w:rPr>
        <w:t xml:space="preserve">Generated at Mon Mar 21 17:29:35 CET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137EFA" w:rsidRDefault="00137EFA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ED5F29" w:rsidRDefault="00ED5F2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29">
        <w:trPr>
          <w:divId w:val="256133429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[VRCOLLAB-163]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"http://jira.fiit.stuba.sk/browse/VRCOLLAB-163"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Preniesť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funkcionalitu</w:t>
            </w:r>
            <w:proofErr w:type="spellEnd"/>
            <w:r>
              <w:rPr>
                <w:rStyle w:val="Hyperlink"/>
                <w:rFonts w:eastAsia="Times New Roman"/>
              </w:rPr>
              <w:t xml:space="preserve"> z </w:t>
            </w:r>
            <w:proofErr w:type="spellStart"/>
            <w:r>
              <w:rPr>
                <w:rStyle w:val="Hyperlink"/>
                <w:rFonts w:eastAsia="Times New Roman"/>
              </w:rPr>
              <w:t>prototypu</w:t>
            </w:r>
            <w:proofErr w:type="spellEnd"/>
            <w:r>
              <w:rPr>
                <w:rStyle w:val="Hyperlink"/>
                <w:rFonts w:eastAsia="Times New Roman"/>
              </w:rPr>
              <w:t xml:space="preserve"> do </w:t>
            </w:r>
            <w:proofErr w:type="spellStart"/>
            <w:r>
              <w:rPr>
                <w:rStyle w:val="Hyperlink"/>
                <w:rFonts w:eastAsia="Times New Roman"/>
              </w:rPr>
              <w:t>samostatnej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knižnice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15/Mar/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18/Mar/16 </w:t>
            </w:r>
          </w:p>
        </w:tc>
      </w:tr>
      <w:tr w:rsidR="00ED5F29">
        <w:trPr>
          <w:divId w:val="25613342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ED5F29">
        <w:trPr>
          <w:divId w:val="25613342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10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ED5F29">
        <w:trPr>
          <w:divId w:val="2561334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2561334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25613342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ED5F29" w:rsidRDefault="00ED5F29">
      <w:pPr>
        <w:divId w:val="25613342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ED5F29">
        <w:trPr>
          <w:divId w:val="25613342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ED5F29">
        <w:trPr>
          <w:divId w:val="25613342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eastAsia="Times New Roman"/>
                </w:rPr>
                <w:t xml:space="preserve">Mario </w:t>
              </w:r>
              <w:proofErr w:type="spellStart"/>
              <w:r>
                <w:rPr>
                  <w:rStyle w:val="Hyperlink"/>
                  <w:rFonts w:eastAsia="Times New Roman"/>
                </w:rPr>
                <w:t>Csaplar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eastAsia="Times New Roman"/>
                </w:rPr>
                <w:t xml:space="preserve">Mario </w:t>
              </w:r>
              <w:proofErr w:type="spellStart"/>
              <w:r>
                <w:rPr>
                  <w:rStyle w:val="Hyperlink"/>
                  <w:rFonts w:eastAsia="Times New Roman"/>
                </w:rPr>
                <w:t>Csaplar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ED5F29">
        <w:trPr>
          <w:divId w:val="25613342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D5F29">
        <w:trPr>
          <w:divId w:val="25613342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25613342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ED5F29">
        <w:trPr>
          <w:divId w:val="25613342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ED5F29">
        <w:trPr>
          <w:divId w:val="25613342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ED5F29" w:rsidRDefault="00ED5F29">
      <w:pPr>
        <w:divId w:val="25613342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29">
        <w:trPr>
          <w:divId w:val="25613342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13" w:history="1">
              <w:proofErr w:type="spellStart"/>
              <w:r>
                <w:rPr>
                  <w:rStyle w:val="Hyperlink"/>
                  <w:rFonts w:eastAsia="Times New Roman"/>
                </w:rPr>
                <w:t>Práca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s </w:t>
              </w:r>
              <w:proofErr w:type="spellStart"/>
              <w:r>
                <w:rPr>
                  <w:rStyle w:val="Hyperlink"/>
                  <w:rFonts w:eastAsia="Times New Roman"/>
                </w:rPr>
                <w:t>Kinectom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ED5F29">
        <w:trPr>
          <w:divId w:val="25613342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9</w:t>
            </w:r>
          </w:p>
        </w:tc>
      </w:tr>
    </w:tbl>
    <w:p w:rsidR="00ED5F29" w:rsidRDefault="00ED5F29">
      <w:pPr>
        <w:divId w:val="256133429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ED5F29">
        <w:trPr>
          <w:divId w:val="256133429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ED5F29" w:rsidRDefault="00ED5F2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ED5F29" w:rsidRDefault="00ED5F29">
      <w:pPr>
        <w:divId w:val="256133429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ED5F29">
        <w:trPr>
          <w:divId w:val="256133429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5F29" w:rsidRDefault="00ED5F29">
            <w:pPr>
              <w:pStyle w:val="NormalWeb"/>
            </w:pPr>
            <w:proofErr w:type="spellStart"/>
            <w:r>
              <w:t>Prototyp</w:t>
            </w:r>
            <w:proofErr w:type="spellEnd"/>
            <w:r>
              <w:t xml:space="preserve"> </w:t>
            </w:r>
            <w:proofErr w:type="spellStart"/>
            <w:r>
              <w:t>bol</w:t>
            </w:r>
            <w:proofErr w:type="spellEnd"/>
            <w:r>
              <w:t xml:space="preserve"> </w:t>
            </w:r>
            <w:proofErr w:type="spellStart"/>
            <w:r>
              <w:t>kvôli</w:t>
            </w:r>
            <w:proofErr w:type="spellEnd"/>
            <w:r>
              <w:t xml:space="preserve"> </w:t>
            </w:r>
            <w:proofErr w:type="spellStart"/>
            <w:r>
              <w:t>testovacím</w:t>
            </w:r>
            <w:proofErr w:type="spellEnd"/>
            <w:r>
              <w:t xml:space="preserve"> </w:t>
            </w:r>
            <w:proofErr w:type="spellStart"/>
            <w:r>
              <w:t>účelom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rýchlosti</w:t>
            </w:r>
            <w:proofErr w:type="spellEnd"/>
            <w:r>
              <w:t xml:space="preserve"> </w:t>
            </w:r>
            <w:proofErr w:type="spellStart"/>
            <w:r>
              <w:t>vytvorenia</w:t>
            </w:r>
            <w:proofErr w:type="spellEnd"/>
            <w:r>
              <w:t xml:space="preserve"> </w:t>
            </w:r>
            <w:proofErr w:type="spellStart"/>
            <w:r>
              <w:t>písaný</w:t>
            </w:r>
            <w:proofErr w:type="spellEnd"/>
            <w:r>
              <w:t xml:space="preserve"> v </w:t>
            </w:r>
            <w:proofErr w:type="spellStart"/>
            <w:r>
              <w:t>procedurálnom</w:t>
            </w:r>
            <w:proofErr w:type="spellEnd"/>
            <w:r>
              <w:t xml:space="preserve"> OpenGL, ale </w:t>
            </w:r>
            <w:proofErr w:type="spellStart"/>
            <w:r>
              <w:t>už</w:t>
            </w:r>
            <w:proofErr w:type="spellEnd"/>
            <w:r>
              <w:t xml:space="preserve"> s </w:t>
            </w:r>
            <w:proofErr w:type="spellStart"/>
            <w:r>
              <w:t>dôrazom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oddelenie</w:t>
            </w:r>
            <w:proofErr w:type="spellEnd"/>
            <w:r>
              <w:t xml:space="preserve"> </w:t>
            </w:r>
            <w:proofErr w:type="spellStart"/>
            <w:r>
              <w:t>aplikačnej</w:t>
            </w:r>
            <w:proofErr w:type="spellEnd"/>
            <w:r>
              <w:t xml:space="preserve"> </w:t>
            </w:r>
            <w:proofErr w:type="spellStart"/>
            <w:r>
              <w:t>logiky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prezentačnej</w:t>
            </w:r>
            <w:proofErr w:type="spellEnd"/>
            <w:r>
              <w:t xml:space="preserve">. </w:t>
            </w:r>
            <w:proofErr w:type="spellStart"/>
            <w:r>
              <w:t>Cieľom</w:t>
            </w:r>
            <w:proofErr w:type="spellEnd"/>
            <w:r>
              <w:t xml:space="preserve"> je </w:t>
            </w:r>
            <w:proofErr w:type="spellStart"/>
            <w:r>
              <w:t>vytvoriť</w:t>
            </w:r>
            <w:proofErr w:type="spellEnd"/>
            <w:r>
              <w:t xml:space="preserve"> </w:t>
            </w:r>
            <w:proofErr w:type="spellStart"/>
            <w:r>
              <w:t>statickú</w:t>
            </w:r>
            <w:proofErr w:type="spellEnd"/>
            <w:r>
              <w:t xml:space="preserve"> C++ </w:t>
            </w:r>
            <w:proofErr w:type="spellStart"/>
            <w:r>
              <w:t>knižnicu</w:t>
            </w:r>
            <w:proofErr w:type="spellEnd"/>
            <w:r>
              <w:t xml:space="preserve">, </w:t>
            </w:r>
            <w:proofErr w:type="spellStart"/>
            <w:r>
              <w:t>ktorá</w:t>
            </w:r>
            <w:proofErr w:type="spellEnd"/>
            <w:r>
              <w:t xml:space="preserve"> </w:t>
            </w:r>
            <w:proofErr w:type="spellStart"/>
            <w:r>
              <w:t>poskytne</w:t>
            </w:r>
            <w:proofErr w:type="spellEnd"/>
            <w:r>
              <w:t xml:space="preserve"> </w:t>
            </w:r>
            <w:proofErr w:type="spellStart"/>
            <w:r>
              <w:t>prístup</w:t>
            </w:r>
            <w:proofErr w:type="spellEnd"/>
            <w:r>
              <w:t xml:space="preserve"> </w:t>
            </w:r>
            <w:proofErr w:type="spellStart"/>
            <w:r>
              <w:t>ku</w:t>
            </w:r>
            <w:proofErr w:type="spellEnd"/>
            <w:r>
              <w:t xml:space="preserve"> </w:t>
            </w:r>
            <w:proofErr w:type="spellStart"/>
            <w:r>
              <w:t>vybraným</w:t>
            </w:r>
            <w:proofErr w:type="spellEnd"/>
            <w:r>
              <w:t xml:space="preserve"> </w:t>
            </w:r>
            <w:proofErr w:type="spellStart"/>
            <w:r>
              <w:t>dátam</w:t>
            </w:r>
            <w:proofErr w:type="spellEnd"/>
            <w:r>
              <w:t xml:space="preserve"> zo </w:t>
            </w:r>
            <w:proofErr w:type="spellStart"/>
            <w:r>
              <w:t>senzorov</w:t>
            </w:r>
            <w:proofErr w:type="spellEnd"/>
            <w:r>
              <w:t>.</w:t>
            </w:r>
          </w:p>
          <w:p w:rsidR="00ED5F29" w:rsidRDefault="00ED5F29">
            <w:pPr>
              <w:rPr>
                <w:rFonts w:eastAsia="Times New Roman"/>
              </w:rPr>
            </w:pPr>
          </w:p>
        </w:tc>
      </w:tr>
    </w:tbl>
    <w:p w:rsidR="00137EFA" w:rsidRDefault="00ED5F29">
      <w:pPr>
        <w:divId w:val="256133429"/>
        <w:rPr>
          <w:rFonts w:eastAsia="Times New Roman"/>
        </w:rPr>
      </w:pPr>
      <w:r>
        <w:rPr>
          <w:rFonts w:eastAsia="Times New Roman"/>
        </w:rPr>
        <w:t xml:space="preserve">Generated at Mon Mar 21 17:29:27 CET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137EFA" w:rsidRDefault="00137EFA">
      <w:pPr>
        <w:rPr>
          <w:rFonts w:eastAsia="Times New Roman"/>
        </w:rPr>
      </w:pPr>
      <w:r>
        <w:rPr>
          <w:rFonts w:eastAsia="Times New Roman"/>
        </w:rPr>
        <w:lastRenderedPageBreak/>
        <w:br w:type="page"/>
      </w:r>
    </w:p>
    <w:p w:rsidR="00ED5F29" w:rsidRDefault="00ED5F29">
      <w:pPr>
        <w:divId w:val="25613342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29">
        <w:trPr>
          <w:divId w:val="1305815314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[VRCOLLAB-160]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"http://jira.fiit.stuba.sk/browse/VRCOLLAB-160"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Vytvoriť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zápisnice</w:t>
            </w:r>
            <w:proofErr w:type="spellEnd"/>
            <w:r>
              <w:rPr>
                <w:rStyle w:val="Hyperlink"/>
                <w:rFonts w:eastAsia="Times New Roman"/>
              </w:rPr>
              <w:t xml:space="preserve"> v </w:t>
            </w:r>
            <w:proofErr w:type="spellStart"/>
            <w:r>
              <w:rPr>
                <w:rStyle w:val="Hyperlink"/>
                <w:rFonts w:eastAsia="Times New Roman"/>
              </w:rPr>
              <w:t>šprinte</w:t>
            </w:r>
            <w:proofErr w:type="spellEnd"/>
            <w:r>
              <w:rPr>
                <w:rStyle w:val="Hyperlink"/>
                <w:rFonts w:eastAsia="Times New Roman"/>
              </w:rPr>
              <w:t xml:space="preserve"> 9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15/Mar/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21/Mar/16 </w:t>
            </w:r>
          </w:p>
        </w:tc>
      </w:tr>
      <w:tr w:rsidR="00ED5F29">
        <w:trPr>
          <w:divId w:val="130581531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ED5F29">
        <w:trPr>
          <w:divId w:val="130581531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14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ED5F29">
        <w:trPr>
          <w:divId w:val="1305815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1305815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13058153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ED5F29" w:rsidRDefault="00ED5F29">
      <w:pPr>
        <w:divId w:val="1305815314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ED5F29">
        <w:trPr>
          <w:divId w:val="130581531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ED5F29">
        <w:trPr>
          <w:divId w:val="130581531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ED5F29">
        <w:trPr>
          <w:divId w:val="130581531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D5F29">
        <w:trPr>
          <w:divId w:val="130581531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130581531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ED5F29">
        <w:trPr>
          <w:divId w:val="130581531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ED5F29">
        <w:trPr>
          <w:divId w:val="130581531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ED5F29" w:rsidRDefault="00ED5F29">
      <w:pPr>
        <w:divId w:val="1305815314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29">
        <w:trPr>
          <w:divId w:val="130581531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17" w:history="1">
              <w:proofErr w:type="spellStart"/>
              <w:r>
                <w:rPr>
                  <w:rStyle w:val="Hyperlink"/>
                  <w:rFonts w:eastAsia="Times New Roman"/>
                </w:rPr>
                <w:t>Dokumentácia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ED5F29">
        <w:trPr>
          <w:divId w:val="130581531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9</w:t>
            </w:r>
          </w:p>
        </w:tc>
      </w:tr>
    </w:tbl>
    <w:p w:rsidR="00ED5F29" w:rsidRDefault="00ED5F29">
      <w:pPr>
        <w:divId w:val="1305815314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ED5F29">
        <w:trPr>
          <w:divId w:val="1305815314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ED5F29" w:rsidRDefault="00ED5F2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ED5F29" w:rsidRDefault="00ED5F29">
      <w:pPr>
        <w:divId w:val="1305815314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ED5F29">
        <w:trPr>
          <w:divId w:val="1305815314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5F29" w:rsidRDefault="00ED5F29">
            <w:pPr>
              <w:pStyle w:val="NormalWeb"/>
            </w:pPr>
            <w:proofErr w:type="spellStart"/>
            <w:r>
              <w:t>Cieľom</w:t>
            </w:r>
            <w:proofErr w:type="spellEnd"/>
            <w:r>
              <w:t xml:space="preserve"> je </w:t>
            </w:r>
            <w:proofErr w:type="spellStart"/>
            <w:r>
              <w:t>zdokumentovať</w:t>
            </w:r>
            <w:proofErr w:type="spellEnd"/>
            <w:r>
              <w:t xml:space="preserve"> </w:t>
            </w:r>
            <w:proofErr w:type="spellStart"/>
            <w:r>
              <w:t>stretnutia</w:t>
            </w:r>
            <w:proofErr w:type="spellEnd"/>
            <w:r>
              <w:t xml:space="preserve"> v </w:t>
            </w:r>
            <w:proofErr w:type="spellStart"/>
            <w:r>
              <w:t>šprinte</w:t>
            </w:r>
            <w:proofErr w:type="spellEnd"/>
            <w:r>
              <w:t xml:space="preserve"> 9.</w:t>
            </w:r>
          </w:p>
          <w:p w:rsidR="00ED5F29" w:rsidRDefault="00ED5F29">
            <w:pPr>
              <w:rPr>
                <w:rFonts w:eastAsia="Times New Roman"/>
              </w:rPr>
            </w:pPr>
          </w:p>
        </w:tc>
      </w:tr>
    </w:tbl>
    <w:p w:rsidR="00137EFA" w:rsidRDefault="00ED5F29">
      <w:pPr>
        <w:divId w:val="1305815314"/>
        <w:rPr>
          <w:rFonts w:eastAsia="Times New Roman"/>
        </w:rPr>
      </w:pPr>
      <w:r>
        <w:rPr>
          <w:rFonts w:eastAsia="Times New Roman"/>
        </w:rPr>
        <w:t xml:space="preserve">Generated at Mon Mar 21 17:29:17 CET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137EFA" w:rsidRDefault="00137EFA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ED5F29" w:rsidRDefault="00ED5F29">
      <w:pPr>
        <w:divId w:val="1305815314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29">
        <w:trPr>
          <w:divId w:val="384986027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[VRCOLLAB-161]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"http://jira.fiit.stuba.sk/browse/VRCOLLAB-161"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Napísať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retrospektívu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šprintu</w:t>
            </w:r>
            <w:proofErr w:type="spellEnd"/>
            <w:r>
              <w:rPr>
                <w:rStyle w:val="Hyperlink"/>
                <w:rFonts w:eastAsia="Times New Roman"/>
              </w:rPr>
              <w:t xml:space="preserve"> 8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15/Mar/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18/Mar/16 </w:t>
            </w:r>
          </w:p>
        </w:tc>
      </w:tr>
      <w:tr w:rsidR="00ED5F29">
        <w:trPr>
          <w:divId w:val="38498602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ED5F29">
        <w:trPr>
          <w:divId w:val="38498602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18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ED5F29">
        <w:trPr>
          <w:divId w:val="3849860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3849860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3849860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ED5F29" w:rsidRDefault="00ED5F29">
      <w:pPr>
        <w:divId w:val="384986027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ED5F29">
        <w:trPr>
          <w:divId w:val="38498602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ED5F29">
        <w:trPr>
          <w:divId w:val="38498602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ED5F29">
        <w:trPr>
          <w:divId w:val="38498602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D5F29">
        <w:trPr>
          <w:divId w:val="38498602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38498602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ED5F29">
        <w:trPr>
          <w:divId w:val="38498602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ED5F29">
        <w:trPr>
          <w:divId w:val="38498602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ED5F29" w:rsidRDefault="00ED5F29">
      <w:pPr>
        <w:divId w:val="384986027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29">
        <w:trPr>
          <w:divId w:val="38498602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21" w:history="1">
              <w:proofErr w:type="spellStart"/>
              <w:r>
                <w:rPr>
                  <w:rStyle w:val="Hyperlink"/>
                  <w:rFonts w:eastAsia="Times New Roman"/>
                </w:rPr>
                <w:t>Dokumentácia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ED5F29">
        <w:trPr>
          <w:divId w:val="38498602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9</w:t>
            </w:r>
          </w:p>
        </w:tc>
      </w:tr>
    </w:tbl>
    <w:p w:rsidR="00ED5F29" w:rsidRDefault="00ED5F29">
      <w:pPr>
        <w:divId w:val="384986027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ED5F29">
        <w:trPr>
          <w:divId w:val="384986027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ED5F29" w:rsidRDefault="00ED5F2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ED5F29" w:rsidRDefault="00ED5F29">
      <w:pPr>
        <w:divId w:val="384986027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ED5F29">
        <w:trPr>
          <w:divId w:val="384986027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5F29" w:rsidRDefault="00ED5F29">
            <w:pPr>
              <w:pStyle w:val="NormalWeb"/>
            </w:pPr>
            <w:proofErr w:type="spellStart"/>
            <w:r>
              <w:t>Cieľom</w:t>
            </w:r>
            <w:proofErr w:type="spellEnd"/>
            <w:r>
              <w:t xml:space="preserve"> je </w:t>
            </w:r>
            <w:proofErr w:type="spellStart"/>
            <w:r>
              <w:t>spísať</w:t>
            </w:r>
            <w:proofErr w:type="spellEnd"/>
            <w:r>
              <w:t xml:space="preserve"> </w:t>
            </w:r>
            <w:proofErr w:type="spellStart"/>
            <w:r>
              <w:t>retrospektívu</w:t>
            </w:r>
            <w:proofErr w:type="spellEnd"/>
            <w:r>
              <w:t xml:space="preserve"> </w:t>
            </w:r>
            <w:proofErr w:type="spellStart"/>
            <w:r>
              <w:t>spolu</w:t>
            </w:r>
            <w:proofErr w:type="spellEnd"/>
            <w:r>
              <w:t xml:space="preserve"> s </w:t>
            </w:r>
            <w:proofErr w:type="spellStart"/>
            <w:r>
              <w:t>tímom</w:t>
            </w:r>
            <w:proofErr w:type="spellEnd"/>
            <w:r>
              <w:t xml:space="preserve"> a </w:t>
            </w:r>
            <w:proofErr w:type="spellStart"/>
            <w:r>
              <w:t>zverejniť</w:t>
            </w:r>
            <w:proofErr w:type="spellEnd"/>
            <w:r>
              <w:t xml:space="preserve"> </w:t>
            </w:r>
            <w:proofErr w:type="spellStart"/>
            <w:r>
              <w:t>ju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webovej</w:t>
            </w:r>
            <w:proofErr w:type="spellEnd"/>
            <w:r>
              <w:t xml:space="preserve"> </w:t>
            </w:r>
            <w:proofErr w:type="spellStart"/>
            <w:r>
              <w:t>stránke</w:t>
            </w:r>
            <w:proofErr w:type="spellEnd"/>
            <w:r>
              <w:t xml:space="preserve"> a </w:t>
            </w:r>
            <w:proofErr w:type="spellStart"/>
            <w:r>
              <w:t>githube</w:t>
            </w:r>
            <w:proofErr w:type="spellEnd"/>
            <w:r>
              <w:t>.</w:t>
            </w:r>
          </w:p>
          <w:p w:rsidR="00ED5F29" w:rsidRDefault="00ED5F29">
            <w:pPr>
              <w:rPr>
                <w:rFonts w:eastAsia="Times New Roman"/>
              </w:rPr>
            </w:pPr>
          </w:p>
        </w:tc>
      </w:tr>
    </w:tbl>
    <w:p w:rsidR="00137EFA" w:rsidRDefault="00ED5F29">
      <w:pPr>
        <w:divId w:val="384986027"/>
        <w:rPr>
          <w:rFonts w:eastAsia="Times New Roman"/>
        </w:rPr>
      </w:pPr>
      <w:r>
        <w:rPr>
          <w:rFonts w:eastAsia="Times New Roman"/>
        </w:rPr>
        <w:t xml:space="preserve">Generated at Mon Mar 21 17:29:11 CET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137EFA" w:rsidRDefault="00137EFA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ED5F29" w:rsidRDefault="00ED5F29">
      <w:pPr>
        <w:divId w:val="384986027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29">
        <w:trPr>
          <w:divId w:val="1005090249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[VRCOLLAB-164]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"http://jira.fiit.stuba.sk/browse/VRCOLLAB-164"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Experimentálne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vytvoriť</w:t>
            </w:r>
            <w:proofErr w:type="spellEnd"/>
            <w:r>
              <w:rPr>
                <w:rStyle w:val="Hyperlink"/>
                <w:rFonts w:eastAsia="Times New Roman"/>
              </w:rPr>
              <w:t xml:space="preserve"> mesh </w:t>
            </w:r>
            <w:proofErr w:type="spellStart"/>
            <w:r>
              <w:rPr>
                <w:rStyle w:val="Hyperlink"/>
                <w:rFonts w:eastAsia="Times New Roman"/>
              </w:rPr>
              <w:t>pomocou</w:t>
            </w:r>
            <w:proofErr w:type="spellEnd"/>
            <w:r>
              <w:rPr>
                <w:rStyle w:val="Hyperlink"/>
                <w:rFonts w:eastAsia="Times New Roman"/>
              </w:rPr>
              <w:t xml:space="preserve"> Kinect Fusion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15/Mar/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15/Mar/16 </w:t>
            </w:r>
          </w:p>
        </w:tc>
      </w:tr>
      <w:tr w:rsidR="00ED5F29">
        <w:trPr>
          <w:divId w:val="100509024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ED5F29">
        <w:trPr>
          <w:divId w:val="100509024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22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ED5F29">
        <w:trPr>
          <w:divId w:val="10050902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10050902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100509024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ED5F29" w:rsidRDefault="00ED5F29">
      <w:pPr>
        <w:divId w:val="100509024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ED5F29">
        <w:trPr>
          <w:divId w:val="100509024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ED5F29">
        <w:trPr>
          <w:divId w:val="100509024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23" w:history="1">
              <w:r>
                <w:rPr>
                  <w:rStyle w:val="Hyperlink"/>
                  <w:rFonts w:eastAsia="Times New Roman"/>
                </w:rPr>
                <w:t xml:space="preserve">Mario </w:t>
              </w:r>
              <w:proofErr w:type="spellStart"/>
              <w:r>
                <w:rPr>
                  <w:rStyle w:val="Hyperlink"/>
                  <w:rFonts w:eastAsia="Times New Roman"/>
                </w:rPr>
                <w:t>Csaplar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24" w:history="1">
              <w:r>
                <w:rPr>
                  <w:rStyle w:val="Hyperlink"/>
                  <w:rFonts w:eastAsia="Times New Roman"/>
                </w:rPr>
                <w:t xml:space="preserve">Mario </w:t>
              </w:r>
              <w:proofErr w:type="spellStart"/>
              <w:r>
                <w:rPr>
                  <w:rStyle w:val="Hyperlink"/>
                  <w:rFonts w:eastAsia="Times New Roman"/>
                </w:rPr>
                <w:t>Csaplar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ED5F29">
        <w:trPr>
          <w:divId w:val="100509024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D5F29">
        <w:trPr>
          <w:divId w:val="100509024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100509024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ED5F29">
        <w:trPr>
          <w:divId w:val="100509024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ED5F29">
        <w:trPr>
          <w:divId w:val="100509024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ED5F29" w:rsidRDefault="00ED5F29">
      <w:pPr>
        <w:divId w:val="100509024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29">
        <w:trPr>
          <w:divId w:val="100509024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8"/>
              <w:gridCol w:w="1597"/>
              <w:gridCol w:w="4159"/>
              <w:gridCol w:w="666"/>
            </w:tblGrid>
            <w:tr w:rsidR="00ED5F29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ED5F29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hyperlink r:id="rId25" w:history="1">
                    <w:r>
                      <w:rPr>
                        <w:rStyle w:val="Hyperlink"/>
                        <w:rFonts w:eastAsia="Times New Roman"/>
                        <w:strike/>
                      </w:rPr>
                      <w:t>VRCOLLAB-146</w:t>
                    </w:r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Preskúmať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</w:rPr>
                    <w:t>integráciu</w:t>
                  </w:r>
                  <w:proofErr w:type="spellEnd"/>
                  <w:r>
                    <w:rPr>
                      <w:rFonts w:eastAsia="Times New Roman"/>
                    </w:rPr>
                    <w:t xml:space="preserve"> Kinect Fusion do...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</w:tr>
            <w:tr w:rsidR="00ED5F29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hyperlink r:id="rId26" w:history="1">
                    <w:r>
                      <w:rPr>
                        <w:rStyle w:val="Hyperlink"/>
                        <w:rFonts w:eastAsia="Times New Roman"/>
                      </w:rPr>
                      <w:t xml:space="preserve">VRCOLLAB-157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Vytvorit</w:t>
                  </w:r>
                  <w:proofErr w:type="spellEnd"/>
                  <w:r>
                    <w:rPr>
                      <w:rFonts w:eastAsia="Times New Roman"/>
                    </w:rPr>
                    <w:t xml:space="preserve"> mesh zo </w:t>
                  </w:r>
                  <w:proofErr w:type="spellStart"/>
                  <w:r>
                    <w:rPr>
                      <w:rFonts w:eastAsia="Times New Roman"/>
                    </w:rPr>
                    <w:t>zachyteneho</w:t>
                  </w:r>
                  <w:proofErr w:type="spellEnd"/>
                  <w:r>
                    <w:rPr>
                      <w:rFonts w:eastAsia="Times New Roman"/>
                    </w:rPr>
                    <w:t xml:space="preserve"> point cl...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</w:tr>
          </w:tbl>
          <w:p w:rsidR="00ED5F29" w:rsidRDefault="00ED5F29">
            <w:pPr>
              <w:rPr>
                <w:rFonts w:eastAsia="Times New Roman"/>
              </w:rPr>
            </w:pPr>
          </w:p>
        </w:tc>
      </w:tr>
      <w:tr w:rsidR="00ED5F29">
        <w:trPr>
          <w:divId w:val="100509024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27" w:history="1">
              <w:proofErr w:type="spellStart"/>
              <w:r>
                <w:rPr>
                  <w:rStyle w:val="Hyperlink"/>
                  <w:rFonts w:eastAsia="Times New Roman"/>
                </w:rPr>
                <w:t>Práca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s </w:t>
              </w:r>
              <w:proofErr w:type="spellStart"/>
              <w:r>
                <w:rPr>
                  <w:rStyle w:val="Hyperlink"/>
                  <w:rFonts w:eastAsia="Times New Roman"/>
                </w:rPr>
                <w:t>Kinectom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ED5F29">
        <w:trPr>
          <w:divId w:val="100509024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9</w:t>
            </w:r>
          </w:p>
        </w:tc>
      </w:tr>
    </w:tbl>
    <w:p w:rsidR="00ED5F29" w:rsidRDefault="00ED5F29">
      <w:pPr>
        <w:divId w:val="1005090249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ED5F29">
        <w:trPr>
          <w:divId w:val="1005090249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ED5F29" w:rsidRDefault="00ED5F2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ED5F29" w:rsidRDefault="00ED5F29">
      <w:pPr>
        <w:divId w:val="1005090249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ED5F29">
        <w:trPr>
          <w:divId w:val="1005090249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5F29" w:rsidRDefault="00ED5F29">
            <w:pPr>
              <w:pStyle w:val="NormalWeb"/>
            </w:pPr>
            <w:proofErr w:type="spellStart"/>
            <w:r>
              <w:t>Záverom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HYPERLINK "http://jira.fiit.stuba.sk/browse/VRCOLLAB-146" \o "Preskúmať integráciu Kinect Fusion do prototypu" </w:instrText>
            </w:r>
            <w:r>
              <w:fldChar w:fldCharType="separate"/>
            </w:r>
            <w:del w:id="0" w:author="Unknown">
              <w:r>
                <w:rPr>
                  <w:rStyle w:val="Hyperlink"/>
                </w:rPr>
                <w:delText>VRCOLLAB-146</w:delText>
              </w:r>
            </w:del>
            <w:r>
              <w:fldChar w:fldCharType="end"/>
            </w:r>
            <w:r>
              <w:t xml:space="preserve"> bolo, </w:t>
            </w:r>
            <w:proofErr w:type="spellStart"/>
            <w:r>
              <w:t>že</w:t>
            </w:r>
            <w:proofErr w:type="spellEnd"/>
            <w:r>
              <w:t xml:space="preserve"> Kinect SDK </w:t>
            </w:r>
            <w:proofErr w:type="spellStart"/>
            <w:r>
              <w:t>priamo</w:t>
            </w:r>
            <w:proofErr w:type="spellEnd"/>
            <w:r>
              <w:t xml:space="preserve"> </w:t>
            </w:r>
            <w:proofErr w:type="spellStart"/>
            <w:r>
              <w:t>umožňuje</w:t>
            </w:r>
            <w:proofErr w:type="spellEnd"/>
            <w:r>
              <w:t xml:space="preserve"> </w:t>
            </w:r>
            <w:proofErr w:type="spellStart"/>
            <w:r>
              <w:t>vytvoriť</w:t>
            </w:r>
            <w:proofErr w:type="spellEnd"/>
            <w:r>
              <w:t xml:space="preserve"> </w:t>
            </w:r>
            <w:proofErr w:type="spellStart"/>
            <w:r>
              <w:t>povrchový</w:t>
            </w:r>
            <w:proofErr w:type="spellEnd"/>
            <w:r>
              <w:t xml:space="preserve"> mesh zo </w:t>
            </w:r>
            <w:proofErr w:type="spellStart"/>
            <w:r>
              <w:t>zachyteného</w:t>
            </w:r>
            <w:proofErr w:type="spellEnd"/>
            <w:r>
              <w:t xml:space="preserve"> </w:t>
            </w:r>
            <w:proofErr w:type="spellStart"/>
            <w:r>
              <w:t>volumetrického</w:t>
            </w:r>
            <w:proofErr w:type="spellEnd"/>
            <w:r>
              <w:t xml:space="preserve"> </w:t>
            </w:r>
            <w:proofErr w:type="spellStart"/>
            <w:r>
              <w:t>meshu</w:t>
            </w:r>
            <w:proofErr w:type="spellEnd"/>
            <w:r>
              <w:t xml:space="preserve">, ale </w:t>
            </w:r>
            <w:proofErr w:type="spellStart"/>
            <w:r>
              <w:t>generovanie</w:t>
            </w:r>
            <w:proofErr w:type="spellEnd"/>
            <w:r>
              <w:t xml:space="preserve"> je </w:t>
            </w:r>
            <w:proofErr w:type="spellStart"/>
            <w:r>
              <w:t>príliš</w:t>
            </w:r>
            <w:proofErr w:type="spellEnd"/>
            <w:r>
              <w:t xml:space="preserve"> </w:t>
            </w:r>
            <w:proofErr w:type="spellStart"/>
            <w:r>
              <w:t>pomalé</w:t>
            </w:r>
            <w:proofErr w:type="spellEnd"/>
            <w:r>
              <w:t xml:space="preserve">. </w:t>
            </w:r>
            <w:proofErr w:type="spellStart"/>
            <w:r>
              <w:t>Cieľom</w:t>
            </w:r>
            <w:proofErr w:type="spellEnd"/>
            <w:r>
              <w:t xml:space="preserve"> </w:t>
            </w:r>
            <w:proofErr w:type="spellStart"/>
            <w:r>
              <w:t>úlohy</w:t>
            </w:r>
            <w:proofErr w:type="spellEnd"/>
            <w:r>
              <w:t xml:space="preserve"> je </w:t>
            </w:r>
            <w:proofErr w:type="spellStart"/>
            <w:r>
              <w:lastRenderedPageBreak/>
              <w:t>experimentovať</w:t>
            </w:r>
            <w:proofErr w:type="spellEnd"/>
            <w:r>
              <w:t xml:space="preserve"> s </w:t>
            </w:r>
            <w:proofErr w:type="spellStart"/>
            <w:r>
              <w:t>kvalitou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rýchlosťou</w:t>
            </w:r>
            <w:proofErr w:type="spellEnd"/>
            <w:r>
              <w:t xml:space="preserve"> </w:t>
            </w:r>
            <w:proofErr w:type="spellStart"/>
            <w:r>
              <w:t>generovania</w:t>
            </w:r>
            <w:proofErr w:type="spellEnd"/>
            <w:r>
              <w:t xml:space="preserve"> </w:t>
            </w:r>
            <w:proofErr w:type="spellStart"/>
            <w:r>
              <w:t>meshu</w:t>
            </w:r>
            <w:proofErr w:type="spellEnd"/>
            <w:r>
              <w:t xml:space="preserve"> </w:t>
            </w:r>
            <w:proofErr w:type="spellStart"/>
            <w:r>
              <w:t>prostredníctvom</w:t>
            </w:r>
            <w:proofErr w:type="spellEnd"/>
            <w:r>
              <w:t xml:space="preserve"> Kinect Fusion, </w:t>
            </w:r>
            <w:proofErr w:type="spellStart"/>
            <w:r>
              <w:t>čím</w:t>
            </w:r>
            <w:proofErr w:type="spellEnd"/>
            <w:r>
              <w:t xml:space="preserve"> by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stratila</w:t>
            </w:r>
            <w:proofErr w:type="spellEnd"/>
            <w:r>
              <w:t xml:space="preserve"> </w:t>
            </w:r>
            <w:proofErr w:type="spellStart"/>
            <w:r>
              <w:t>potreba</w:t>
            </w:r>
            <w:proofErr w:type="spellEnd"/>
            <w:r>
              <w:t xml:space="preserve"> </w:t>
            </w:r>
            <w:proofErr w:type="spellStart"/>
            <w:r>
              <w:t>externej</w:t>
            </w:r>
            <w:proofErr w:type="spellEnd"/>
            <w:r>
              <w:t xml:space="preserve"> </w:t>
            </w:r>
            <w:proofErr w:type="spellStart"/>
            <w:r>
              <w:t>knižnice</w:t>
            </w:r>
            <w:proofErr w:type="spellEnd"/>
            <w:r>
              <w:t xml:space="preserve">, </w:t>
            </w:r>
            <w:proofErr w:type="spellStart"/>
            <w:r>
              <w:t>ktorá</w:t>
            </w:r>
            <w:proofErr w:type="spellEnd"/>
            <w:r>
              <w:t xml:space="preserve"> je </w:t>
            </w:r>
            <w:proofErr w:type="spellStart"/>
            <w:r>
              <w:t>predmetom</w:t>
            </w:r>
            <w:proofErr w:type="spellEnd"/>
            <w:r>
              <w:t xml:space="preserve"> </w:t>
            </w:r>
            <w:proofErr w:type="spellStart"/>
            <w:r>
              <w:t>súbežnej</w:t>
            </w:r>
            <w:proofErr w:type="spellEnd"/>
            <w:r>
              <w:t xml:space="preserve"> </w:t>
            </w:r>
            <w:proofErr w:type="spellStart"/>
            <w:r>
              <w:t>experimentálnej</w:t>
            </w:r>
            <w:proofErr w:type="spellEnd"/>
            <w:r>
              <w:t xml:space="preserve"> </w:t>
            </w:r>
            <w:proofErr w:type="spellStart"/>
            <w:r>
              <w:t>úlohy</w:t>
            </w:r>
            <w:proofErr w:type="spellEnd"/>
            <w:r>
              <w:t xml:space="preserve"> </w:t>
            </w:r>
            <w:hyperlink r:id="rId28" w:tooltip="Vytvorit mesh zo zachyteneho point cloudu" w:history="1">
              <w:r>
                <w:rPr>
                  <w:rStyle w:val="Hyperlink"/>
                </w:rPr>
                <w:t>VRCOLLAB-157</w:t>
              </w:r>
            </w:hyperlink>
            <w:r>
              <w:t>.</w:t>
            </w:r>
          </w:p>
          <w:p w:rsidR="00ED5F29" w:rsidRDefault="00ED5F29">
            <w:pPr>
              <w:rPr>
                <w:rFonts w:eastAsia="Times New Roman"/>
              </w:rPr>
            </w:pPr>
          </w:p>
        </w:tc>
      </w:tr>
    </w:tbl>
    <w:p w:rsidR="00137EFA" w:rsidRDefault="00ED5F29">
      <w:pPr>
        <w:divId w:val="1005090249"/>
        <w:rPr>
          <w:rFonts w:eastAsia="Times New Roman"/>
        </w:rPr>
      </w:pPr>
      <w:r>
        <w:rPr>
          <w:rFonts w:eastAsia="Times New Roman"/>
        </w:rPr>
        <w:lastRenderedPageBreak/>
        <w:t xml:space="preserve">Generated at Mon Mar 21 17:28:57 CET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137EFA" w:rsidRDefault="00137EFA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ED5F29" w:rsidRDefault="00ED5F29">
      <w:pPr>
        <w:divId w:val="100509024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29">
        <w:trPr>
          <w:divId w:val="1550453940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[VRCOLLAB-157]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"http://jira.fiit.stuba.sk/browse/VRCOLLAB-157"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Vytvorit</w:t>
            </w:r>
            <w:proofErr w:type="spellEnd"/>
            <w:r>
              <w:rPr>
                <w:rStyle w:val="Hyperlink"/>
                <w:rFonts w:eastAsia="Times New Roman"/>
              </w:rPr>
              <w:t xml:space="preserve"> mesh zo </w:t>
            </w:r>
            <w:proofErr w:type="spellStart"/>
            <w:r>
              <w:rPr>
                <w:rStyle w:val="Hyperlink"/>
                <w:rFonts w:eastAsia="Times New Roman"/>
              </w:rPr>
              <w:t>zachyteneho</w:t>
            </w:r>
            <w:proofErr w:type="spellEnd"/>
            <w:r>
              <w:rPr>
                <w:rStyle w:val="Hyperlink"/>
                <w:rFonts w:eastAsia="Times New Roman"/>
              </w:rPr>
              <w:t xml:space="preserve"> point </w:t>
            </w:r>
            <w:proofErr w:type="spellStart"/>
            <w:r>
              <w:rPr>
                <w:rStyle w:val="Hyperlink"/>
                <w:rFonts w:eastAsia="Times New Roman"/>
              </w:rPr>
              <w:t>cloudu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15/Mar/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15/Mar/16 </w:t>
            </w:r>
          </w:p>
        </w:tc>
      </w:tr>
      <w:tr w:rsidR="00ED5F29">
        <w:trPr>
          <w:divId w:val="15504539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ED5F29">
        <w:trPr>
          <w:divId w:val="15504539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29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ED5F29">
        <w:trPr>
          <w:divId w:val="15504539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15504539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15504539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ED5F29" w:rsidRDefault="00ED5F29">
      <w:pPr>
        <w:divId w:val="155045394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ED5F29">
        <w:trPr>
          <w:divId w:val="15504539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ED5F29">
        <w:trPr>
          <w:divId w:val="15504539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30" w:history="1">
              <w:r>
                <w:rPr>
                  <w:rStyle w:val="Hyperlink"/>
                  <w:rFonts w:eastAsia="Times New Roman"/>
                </w:rPr>
                <w:t xml:space="preserve">Erik </w:t>
              </w:r>
              <w:proofErr w:type="spellStart"/>
              <w:r>
                <w:rPr>
                  <w:rStyle w:val="Hyperlink"/>
                  <w:rFonts w:eastAsia="Times New Roman"/>
                </w:rPr>
                <w:t>Bujna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31" w:history="1">
              <w:r>
                <w:rPr>
                  <w:rStyle w:val="Hyperlink"/>
                  <w:rFonts w:eastAsia="Times New Roman"/>
                </w:rPr>
                <w:t xml:space="preserve">Erik </w:t>
              </w:r>
              <w:proofErr w:type="spellStart"/>
              <w:r>
                <w:rPr>
                  <w:rStyle w:val="Hyperlink"/>
                  <w:rFonts w:eastAsia="Times New Roman"/>
                </w:rPr>
                <w:t>Bujna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ED5F29">
        <w:trPr>
          <w:divId w:val="15504539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D5F29">
        <w:trPr>
          <w:divId w:val="15504539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15504539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ED5F29">
        <w:trPr>
          <w:divId w:val="15504539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ED5F29">
        <w:trPr>
          <w:divId w:val="15504539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ED5F29" w:rsidRDefault="00ED5F29">
      <w:pPr>
        <w:divId w:val="155045394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29">
        <w:trPr>
          <w:divId w:val="15504539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5"/>
              <w:gridCol w:w="1547"/>
              <w:gridCol w:w="4262"/>
              <w:gridCol w:w="646"/>
            </w:tblGrid>
            <w:tr w:rsidR="00ED5F29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Relates</w:t>
                  </w:r>
                </w:p>
              </w:tc>
            </w:tr>
            <w:tr w:rsidR="00ED5F29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relates to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hyperlink r:id="rId32" w:history="1">
                    <w:r>
                      <w:rPr>
                        <w:rStyle w:val="Hyperlink"/>
                        <w:rFonts w:eastAsia="Times New Roman"/>
                      </w:rPr>
                      <w:t xml:space="preserve">VRCOLLAB-164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Experimentálne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</w:rPr>
                    <w:t>vytvoriť</w:t>
                  </w:r>
                  <w:proofErr w:type="spellEnd"/>
                  <w:r>
                    <w:rPr>
                      <w:rFonts w:eastAsia="Times New Roman"/>
                    </w:rPr>
                    <w:t xml:space="preserve"> mesh </w:t>
                  </w:r>
                  <w:proofErr w:type="spellStart"/>
                  <w:r>
                    <w:rPr>
                      <w:rFonts w:eastAsia="Times New Roman"/>
                    </w:rPr>
                    <w:t>pomocou</w:t>
                  </w:r>
                  <w:proofErr w:type="spellEnd"/>
                  <w:r>
                    <w:rPr>
                      <w:rFonts w:eastAsia="Times New Roman"/>
                    </w:rPr>
                    <w:t xml:space="preserve"> 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</w:tr>
          </w:tbl>
          <w:p w:rsidR="00ED5F29" w:rsidRDefault="00ED5F29">
            <w:pPr>
              <w:rPr>
                <w:rFonts w:eastAsia="Times New Roman"/>
              </w:rPr>
            </w:pPr>
          </w:p>
        </w:tc>
      </w:tr>
      <w:tr w:rsidR="00ED5F29">
        <w:trPr>
          <w:divId w:val="15504539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33" w:history="1">
              <w:proofErr w:type="spellStart"/>
              <w:r>
                <w:rPr>
                  <w:rStyle w:val="Hyperlink"/>
                  <w:rFonts w:eastAsia="Times New Roman"/>
                </w:rPr>
                <w:t>Práca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s </w:t>
              </w:r>
              <w:proofErr w:type="spellStart"/>
              <w:r>
                <w:rPr>
                  <w:rStyle w:val="Hyperlink"/>
                  <w:rFonts w:eastAsia="Times New Roman"/>
                </w:rPr>
                <w:t>Kinectom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ED5F29">
        <w:trPr>
          <w:divId w:val="155045394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9</w:t>
            </w:r>
          </w:p>
        </w:tc>
      </w:tr>
    </w:tbl>
    <w:p w:rsidR="00ED5F29" w:rsidRDefault="00ED5F29">
      <w:pPr>
        <w:divId w:val="1550453940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ED5F29">
        <w:trPr>
          <w:divId w:val="1550453940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ED5F29" w:rsidRDefault="00ED5F2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ED5F29" w:rsidRDefault="00ED5F29">
      <w:pPr>
        <w:divId w:val="1550453940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ED5F29">
        <w:trPr>
          <w:divId w:val="1550453940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5F29" w:rsidRDefault="00ED5F29">
            <w:pPr>
              <w:pStyle w:val="NormalWeb"/>
            </w:pPr>
            <w:r>
              <w:t xml:space="preserve">S </w:t>
            </w:r>
            <w:proofErr w:type="spellStart"/>
            <w:r>
              <w:t>vyuzitim</w:t>
            </w:r>
            <w:proofErr w:type="spellEnd"/>
            <w:r>
              <w:t xml:space="preserve"> </w:t>
            </w:r>
            <w:proofErr w:type="spellStart"/>
            <w:r>
              <w:t>kniznice</w:t>
            </w:r>
            <w:proofErr w:type="spellEnd"/>
            <w:r>
              <w:t xml:space="preserve"> Point Cloud Library </w:t>
            </w:r>
            <w:proofErr w:type="spellStart"/>
            <w:r>
              <w:t>vytvorit</w:t>
            </w:r>
            <w:proofErr w:type="spellEnd"/>
            <w:r>
              <w:t xml:space="preserve"> mesh z point </w:t>
            </w:r>
            <w:proofErr w:type="spellStart"/>
            <w:r>
              <w:t>cloudu</w:t>
            </w:r>
            <w:proofErr w:type="spellEnd"/>
            <w:r>
              <w:t xml:space="preserve"> </w:t>
            </w:r>
            <w:proofErr w:type="spellStart"/>
            <w:r>
              <w:t>zachyteneho</w:t>
            </w:r>
            <w:proofErr w:type="spellEnd"/>
            <w:r>
              <w:t xml:space="preserve"> </w:t>
            </w:r>
            <w:proofErr w:type="spellStart"/>
            <w:r>
              <w:t>Kinectom</w:t>
            </w:r>
            <w:proofErr w:type="spellEnd"/>
          </w:p>
          <w:p w:rsidR="00ED5F29" w:rsidRDefault="00ED5F29">
            <w:pPr>
              <w:rPr>
                <w:rFonts w:eastAsia="Times New Roman"/>
              </w:rPr>
            </w:pPr>
          </w:p>
        </w:tc>
      </w:tr>
    </w:tbl>
    <w:p w:rsidR="00137EFA" w:rsidRDefault="00ED5F29">
      <w:pPr>
        <w:divId w:val="1550453940"/>
        <w:rPr>
          <w:rFonts w:eastAsia="Times New Roman"/>
        </w:rPr>
      </w:pPr>
      <w:r>
        <w:rPr>
          <w:rFonts w:eastAsia="Times New Roman"/>
        </w:rPr>
        <w:lastRenderedPageBreak/>
        <w:t xml:space="preserve">Generated at Mon Mar 21 17:28:49 CET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137EFA" w:rsidRDefault="00137EFA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ED5F29" w:rsidRDefault="00ED5F29">
      <w:pPr>
        <w:divId w:val="155045394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29">
        <w:trPr>
          <w:divId w:val="952637298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[VRCOLLAB-162]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"http://jira.fiit.stuba.sk/browse/VRCOLLAB-162"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Vytvoriť</w:t>
            </w:r>
            <w:proofErr w:type="spellEnd"/>
            <w:r>
              <w:rPr>
                <w:rStyle w:val="Hyperlink"/>
                <w:rFonts w:eastAsia="Times New Roman"/>
              </w:rPr>
              <w:t xml:space="preserve"> Jira </w:t>
            </w:r>
            <w:proofErr w:type="spellStart"/>
            <w:r>
              <w:rPr>
                <w:rStyle w:val="Hyperlink"/>
                <w:rFonts w:eastAsia="Times New Roman"/>
              </w:rPr>
              <w:t>exporty</w:t>
            </w:r>
            <w:proofErr w:type="spellEnd"/>
            <w:r>
              <w:rPr>
                <w:rStyle w:val="Hyperlink"/>
                <w:rFonts w:eastAsia="Times New Roman"/>
              </w:rPr>
              <w:t>.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15/Mar/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15/Mar/16 </w:t>
            </w:r>
          </w:p>
        </w:tc>
      </w:tr>
      <w:tr w:rsidR="00ED5F29">
        <w:trPr>
          <w:divId w:val="95263729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ED5F29">
        <w:trPr>
          <w:divId w:val="95263729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34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ED5F29">
        <w:trPr>
          <w:divId w:val="952637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952637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952637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ED5F29" w:rsidRDefault="00ED5F29">
      <w:pPr>
        <w:divId w:val="952637298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ED5F29">
        <w:trPr>
          <w:divId w:val="95263729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ED5F29">
        <w:trPr>
          <w:divId w:val="95263729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35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36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ED5F29">
        <w:trPr>
          <w:divId w:val="95263729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D5F29">
        <w:trPr>
          <w:divId w:val="95263729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95263729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ED5F29">
        <w:trPr>
          <w:divId w:val="95263729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ED5F29">
        <w:trPr>
          <w:divId w:val="95263729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ED5F29" w:rsidRDefault="00ED5F29">
      <w:pPr>
        <w:divId w:val="952637298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29">
        <w:trPr>
          <w:divId w:val="95263729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37" w:history="1">
              <w:proofErr w:type="spellStart"/>
              <w:r>
                <w:rPr>
                  <w:rStyle w:val="Hyperlink"/>
                  <w:rFonts w:eastAsia="Times New Roman"/>
                </w:rPr>
                <w:t>Dokumentácia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ED5F29">
        <w:trPr>
          <w:divId w:val="952637298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9</w:t>
            </w:r>
          </w:p>
        </w:tc>
      </w:tr>
    </w:tbl>
    <w:p w:rsidR="00ED5F29" w:rsidRDefault="00ED5F29">
      <w:pPr>
        <w:divId w:val="952637298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ED5F29">
        <w:trPr>
          <w:divId w:val="952637298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ED5F29" w:rsidRDefault="00ED5F2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ED5F29" w:rsidRDefault="00ED5F29">
      <w:pPr>
        <w:divId w:val="952637298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ED5F29">
        <w:trPr>
          <w:divId w:val="952637298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5F29" w:rsidRDefault="00ED5F29">
            <w:pPr>
              <w:pStyle w:val="NormalWeb"/>
            </w:pPr>
            <w:proofErr w:type="spellStart"/>
            <w:r>
              <w:t>Zdokumentovanie</w:t>
            </w:r>
            <w:proofErr w:type="spellEnd"/>
            <w:r>
              <w:t xml:space="preserve"> </w:t>
            </w:r>
            <w:proofErr w:type="spellStart"/>
            <w:r>
              <w:t>stavu</w:t>
            </w:r>
            <w:proofErr w:type="spellEnd"/>
            <w:r>
              <w:t xml:space="preserve"> </w:t>
            </w:r>
            <w:proofErr w:type="spellStart"/>
            <w:r>
              <w:t>úloh</w:t>
            </w:r>
            <w:proofErr w:type="spellEnd"/>
            <w:r>
              <w:t xml:space="preserve"> </w:t>
            </w:r>
            <w:proofErr w:type="spellStart"/>
            <w:r>
              <w:t>počas</w:t>
            </w:r>
            <w:proofErr w:type="spellEnd"/>
            <w:r>
              <w:t xml:space="preserve"> </w:t>
            </w:r>
            <w:proofErr w:type="spellStart"/>
            <w:r>
              <w:t>šprintu</w:t>
            </w:r>
            <w:proofErr w:type="spellEnd"/>
            <w:r>
              <w:t>.</w:t>
            </w:r>
          </w:p>
          <w:p w:rsidR="00ED5F29" w:rsidRDefault="00ED5F29">
            <w:pPr>
              <w:rPr>
                <w:rFonts w:eastAsia="Times New Roman"/>
              </w:rPr>
            </w:pPr>
          </w:p>
        </w:tc>
      </w:tr>
    </w:tbl>
    <w:p w:rsidR="00137EFA" w:rsidRDefault="00ED5F29">
      <w:pPr>
        <w:divId w:val="952637298"/>
        <w:rPr>
          <w:rFonts w:eastAsia="Times New Roman"/>
        </w:rPr>
      </w:pPr>
      <w:r>
        <w:rPr>
          <w:rFonts w:eastAsia="Times New Roman"/>
        </w:rPr>
        <w:t xml:space="preserve">Generated at Mon Mar 21 17:28:43 CET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137EFA" w:rsidRDefault="00137EFA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ED5F29" w:rsidRDefault="00ED5F29">
      <w:pPr>
        <w:divId w:val="952637298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29">
        <w:trPr>
          <w:divId w:val="150753887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[VRCOLLAB-159]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"http://jira.fiit.stuba.sk/browse/VRCOLLAB-159"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Vytvorit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aplikaciu</w:t>
            </w:r>
            <w:proofErr w:type="spellEnd"/>
            <w:r>
              <w:rPr>
                <w:rStyle w:val="Hyperlink"/>
                <w:rFonts w:eastAsia="Times New Roman"/>
              </w:rPr>
              <w:t xml:space="preserve"> 1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15/Mar/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15/Mar/16 </w:t>
            </w:r>
          </w:p>
        </w:tc>
      </w:tr>
      <w:tr w:rsidR="00ED5F29">
        <w:trPr>
          <w:divId w:val="15075388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ED5F29">
        <w:trPr>
          <w:divId w:val="15075388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38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ED5F29">
        <w:trPr>
          <w:divId w:val="1507538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1507538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1507538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ED5F29" w:rsidRDefault="00ED5F29">
      <w:pPr>
        <w:divId w:val="150753887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ED5F29">
        <w:trPr>
          <w:divId w:val="15075388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ED5F29">
        <w:trPr>
          <w:divId w:val="15075388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39" w:history="1">
              <w:r>
                <w:rPr>
                  <w:rStyle w:val="Hyperlink"/>
                  <w:rFonts w:eastAsia="Times New Roman"/>
                </w:rPr>
                <w:t xml:space="preserve">Martin </w:t>
              </w:r>
              <w:proofErr w:type="spellStart"/>
              <w:r>
                <w:rPr>
                  <w:rStyle w:val="Hyperlink"/>
                  <w:rFonts w:eastAsia="Times New Roman"/>
                </w:rPr>
                <w:t>Petras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40" w:history="1">
              <w:r>
                <w:rPr>
                  <w:rStyle w:val="Hyperlink"/>
                  <w:rFonts w:eastAsia="Times New Roman"/>
                </w:rPr>
                <w:t xml:space="preserve">Martin </w:t>
              </w:r>
              <w:proofErr w:type="spellStart"/>
              <w:r>
                <w:rPr>
                  <w:rStyle w:val="Hyperlink"/>
                  <w:rFonts w:eastAsia="Times New Roman"/>
                </w:rPr>
                <w:t>Petras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ED5F29">
        <w:trPr>
          <w:divId w:val="15075388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D5F29">
        <w:trPr>
          <w:divId w:val="15075388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15075388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ED5F29">
        <w:trPr>
          <w:divId w:val="15075388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ED5F29">
        <w:trPr>
          <w:divId w:val="15075388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ED5F29" w:rsidRDefault="00ED5F29">
      <w:pPr>
        <w:divId w:val="150753887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29">
        <w:trPr>
          <w:divId w:val="15075388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9</w:t>
            </w:r>
          </w:p>
        </w:tc>
      </w:tr>
    </w:tbl>
    <w:p w:rsidR="00ED5F29" w:rsidRDefault="00ED5F29">
      <w:pPr>
        <w:divId w:val="150753887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ED5F29">
        <w:trPr>
          <w:divId w:val="150753887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ED5F29" w:rsidRDefault="00ED5F2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ED5F29" w:rsidRDefault="00ED5F29">
      <w:pPr>
        <w:divId w:val="150753887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ED5F29">
        <w:trPr>
          <w:divId w:val="150753887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5F29" w:rsidRDefault="00ED5F29">
            <w:pPr>
              <w:pStyle w:val="NormalWeb"/>
            </w:pPr>
            <w:proofErr w:type="spellStart"/>
            <w:r>
              <w:t>Cielom</w:t>
            </w:r>
            <w:proofErr w:type="spellEnd"/>
            <w:r>
              <w:t xml:space="preserve"> je </w:t>
            </w:r>
            <w:proofErr w:type="spellStart"/>
            <w:r>
              <w:t>vytvorit</w:t>
            </w:r>
            <w:proofErr w:type="spellEnd"/>
            <w:r>
              <w:t xml:space="preserve"> </w:t>
            </w:r>
            <w:proofErr w:type="spellStart"/>
            <w:r>
              <w:t>vyslednu</w:t>
            </w:r>
            <w:proofErr w:type="spellEnd"/>
            <w:r>
              <w:t xml:space="preserve"> </w:t>
            </w:r>
            <w:proofErr w:type="spellStart"/>
            <w:r>
              <w:t>aplikaciu</w:t>
            </w:r>
            <w:proofErr w:type="spellEnd"/>
            <w:r>
              <w:t xml:space="preserve">, </w:t>
            </w:r>
            <w:proofErr w:type="spellStart"/>
            <w:r>
              <w:t>ktora</w:t>
            </w:r>
            <w:proofErr w:type="spellEnd"/>
            <w:r>
              <w:t xml:space="preserve"> </w:t>
            </w:r>
            <w:proofErr w:type="spellStart"/>
            <w:r>
              <w:t>bude</w:t>
            </w:r>
            <w:proofErr w:type="spellEnd"/>
            <w:r>
              <w:t xml:space="preserve"> </w:t>
            </w:r>
            <w:proofErr w:type="spellStart"/>
            <w:r>
              <w:t>integrovat</w:t>
            </w:r>
            <w:proofErr w:type="spellEnd"/>
            <w:r>
              <w:t xml:space="preserve"> </w:t>
            </w:r>
            <w:proofErr w:type="spellStart"/>
            <w:r>
              <w:t>kinect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oculus.</w:t>
            </w:r>
            <w:r>
              <w:br/>
              <w:t xml:space="preserve">V </w:t>
            </w:r>
            <w:proofErr w:type="spellStart"/>
            <w:r>
              <w:t>tomto</w:t>
            </w:r>
            <w:proofErr w:type="spellEnd"/>
            <w:r>
              <w:t xml:space="preserve"> </w:t>
            </w:r>
            <w:proofErr w:type="spellStart"/>
            <w:r>
              <w:t>sprinte</w:t>
            </w:r>
            <w:proofErr w:type="spellEnd"/>
            <w:r>
              <w:t xml:space="preserve"> je </w:t>
            </w:r>
            <w:proofErr w:type="spellStart"/>
            <w:r>
              <w:t>primarnym</w:t>
            </w:r>
            <w:proofErr w:type="spellEnd"/>
            <w:r>
              <w:t xml:space="preserve"> </w:t>
            </w:r>
            <w:proofErr w:type="spellStart"/>
            <w:r>
              <w:t>cielom</w:t>
            </w:r>
            <w:proofErr w:type="spellEnd"/>
            <w:r>
              <w:t xml:space="preserve"> </w:t>
            </w:r>
            <w:proofErr w:type="spellStart"/>
            <w:r>
              <w:t>vytvorit</w:t>
            </w:r>
            <w:proofErr w:type="spellEnd"/>
            <w:r>
              <w:t xml:space="preserve"> </w:t>
            </w:r>
            <w:proofErr w:type="spellStart"/>
            <w:r>
              <w:t>aplikaciu</w:t>
            </w:r>
            <w:proofErr w:type="spellEnd"/>
            <w:r>
              <w:t xml:space="preserve">, </w:t>
            </w:r>
            <w:proofErr w:type="spellStart"/>
            <w:r>
              <w:t>ktora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bude</w:t>
            </w:r>
            <w:proofErr w:type="spellEnd"/>
            <w:r>
              <w:t xml:space="preserve"> </w:t>
            </w:r>
            <w:proofErr w:type="spellStart"/>
            <w:r>
              <w:t>zobrazovat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oculuse</w:t>
            </w:r>
            <w:proofErr w:type="spellEnd"/>
            <w:r>
              <w:t xml:space="preserve">, a </w:t>
            </w:r>
            <w:proofErr w:type="spellStart"/>
            <w:r>
              <w:t>pomocou</w:t>
            </w:r>
            <w:proofErr w:type="spellEnd"/>
            <w:r>
              <w:t xml:space="preserve"> </w:t>
            </w:r>
            <w:proofErr w:type="spellStart"/>
            <w:r>
              <w:t>kinectu</w:t>
            </w:r>
            <w:proofErr w:type="spellEnd"/>
            <w:r>
              <w:t xml:space="preserve"> </w:t>
            </w:r>
            <w:proofErr w:type="spellStart"/>
            <w:r>
              <w:t>bude</w:t>
            </w:r>
            <w:proofErr w:type="spellEnd"/>
            <w:r>
              <w:t xml:space="preserve"> </w:t>
            </w:r>
            <w:proofErr w:type="spellStart"/>
            <w:r>
              <w:t>mozne</w:t>
            </w:r>
            <w:proofErr w:type="spellEnd"/>
            <w:r>
              <w:t xml:space="preserve"> </w:t>
            </w:r>
            <w:proofErr w:type="spellStart"/>
            <w:r>
              <w:t>manipulovat</w:t>
            </w:r>
            <w:proofErr w:type="spellEnd"/>
            <w:r>
              <w:t xml:space="preserve"> </w:t>
            </w:r>
            <w:proofErr w:type="spellStart"/>
            <w:r>
              <w:t>objektami</w:t>
            </w:r>
            <w:proofErr w:type="spellEnd"/>
            <w:r>
              <w:t xml:space="preserve"> v scene.</w:t>
            </w:r>
          </w:p>
          <w:p w:rsidR="00ED5F29" w:rsidRDefault="00ED5F29">
            <w:pPr>
              <w:rPr>
                <w:rFonts w:eastAsia="Times New Roman"/>
              </w:rPr>
            </w:pPr>
          </w:p>
        </w:tc>
      </w:tr>
    </w:tbl>
    <w:p w:rsidR="00137EFA" w:rsidRDefault="00ED5F29">
      <w:pPr>
        <w:divId w:val="150753887"/>
        <w:rPr>
          <w:rFonts w:eastAsia="Times New Roman"/>
        </w:rPr>
      </w:pPr>
      <w:r>
        <w:rPr>
          <w:rFonts w:eastAsia="Times New Roman"/>
        </w:rPr>
        <w:t xml:space="preserve">Generated at Mon Mar 21 17:28:28 CET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137EFA" w:rsidRDefault="00137EFA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ED5F29" w:rsidRDefault="00ED5F29">
      <w:pPr>
        <w:divId w:val="150753887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29">
        <w:trPr>
          <w:divId w:val="423041334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  <w:sz w:val="24"/>
                <w:szCs w:val="24"/>
              </w:rPr>
            </w:pPr>
            <w:hyperlink r:id="rId41" w:history="1"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Doimplementovat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funkcionality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do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komunikacneho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modulu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42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VRCOLLAB-151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ED5F29" w:rsidRDefault="00ED5F2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http://jira.fiit.stuba.sk/images/icons/link_out_b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jira.fiit.stuba.sk/images/icons/link_out_b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[VRCOLLAB-156]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"http://jira.fiit.stuba.sk/browse/VRCOLLAB-156"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Spojiť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manažovaný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kód</w:t>
            </w:r>
            <w:proofErr w:type="spellEnd"/>
            <w:r>
              <w:rPr>
                <w:rStyle w:val="Hyperlink"/>
                <w:rFonts w:eastAsia="Times New Roman"/>
              </w:rPr>
              <w:t xml:space="preserve"> s </w:t>
            </w:r>
            <w:proofErr w:type="spellStart"/>
            <w:r>
              <w:rPr>
                <w:rStyle w:val="Hyperlink"/>
                <w:rFonts w:eastAsia="Times New Roman"/>
              </w:rPr>
              <w:t>natívnym</w:t>
            </w:r>
            <w:proofErr w:type="spellEnd"/>
            <w:r>
              <w:rPr>
                <w:rStyle w:val="Hyperlink"/>
                <w:rFonts w:eastAsia="Times New Roman"/>
              </w:rPr>
              <w:t xml:space="preserve"> C++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15/Mar/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18/Mar/16  Resolved: 18/Mar/16 </w:t>
            </w:r>
          </w:p>
        </w:tc>
      </w:tr>
      <w:tr w:rsidR="00ED5F29">
        <w:trPr>
          <w:divId w:val="42304133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ED5F29">
        <w:trPr>
          <w:divId w:val="42304133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44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ED5F29">
        <w:trPr>
          <w:divId w:val="4230413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4230413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4230413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ED5F29" w:rsidRDefault="00ED5F29">
      <w:pPr>
        <w:divId w:val="423041334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ED5F29">
        <w:trPr>
          <w:divId w:val="42304133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Sub-task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ED5F29">
        <w:trPr>
          <w:divId w:val="42304133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45" w:history="1">
              <w:r>
                <w:rPr>
                  <w:rStyle w:val="Hyperlink"/>
                  <w:rFonts w:eastAsia="Times New Roman"/>
                </w:rPr>
                <w:t xml:space="preserve">Lukas </w:t>
              </w:r>
              <w:proofErr w:type="spellStart"/>
              <w:r>
                <w:rPr>
                  <w:rStyle w:val="Hyperlink"/>
                  <w:rFonts w:eastAsia="Times New Roman"/>
                </w:rPr>
                <w:t>Doubravsky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46" w:history="1">
              <w:r>
                <w:rPr>
                  <w:rStyle w:val="Hyperlink"/>
                  <w:rFonts w:eastAsia="Times New Roman"/>
                </w:rPr>
                <w:t xml:space="preserve">Mario </w:t>
              </w:r>
              <w:proofErr w:type="spellStart"/>
              <w:r>
                <w:rPr>
                  <w:rStyle w:val="Hyperlink"/>
                  <w:rFonts w:eastAsia="Times New Roman"/>
                </w:rPr>
                <w:t>Csaplar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ED5F29">
        <w:trPr>
          <w:divId w:val="42304133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D5F29">
        <w:trPr>
          <w:divId w:val="42304133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42304133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ED5F29">
        <w:trPr>
          <w:divId w:val="42304133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ED5F29">
        <w:trPr>
          <w:divId w:val="42304133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ED5F29" w:rsidRDefault="00ED5F29">
      <w:pPr>
        <w:divId w:val="423041334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29">
        <w:trPr>
          <w:divId w:val="42304133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9</w:t>
            </w:r>
          </w:p>
        </w:tc>
      </w:tr>
    </w:tbl>
    <w:p w:rsidR="00ED5F29" w:rsidRDefault="00ED5F29">
      <w:pPr>
        <w:divId w:val="423041334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ED5F29">
        <w:trPr>
          <w:divId w:val="423041334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ED5F29" w:rsidRDefault="00ED5F2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ED5F29" w:rsidRDefault="00ED5F29">
      <w:pPr>
        <w:divId w:val="423041334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ED5F29">
        <w:trPr>
          <w:divId w:val="423041334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5F29" w:rsidRDefault="00ED5F29">
            <w:pPr>
              <w:pStyle w:val="NormalWeb"/>
            </w:pPr>
            <w:proofErr w:type="spellStart"/>
            <w:r>
              <w:t>Aplikácia</w:t>
            </w:r>
            <w:proofErr w:type="spellEnd"/>
            <w:r>
              <w:t xml:space="preserve"> v OpenGL </w:t>
            </w:r>
            <w:proofErr w:type="spellStart"/>
            <w:r>
              <w:t>beží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natívnom</w:t>
            </w:r>
            <w:proofErr w:type="spellEnd"/>
            <w:r>
              <w:t xml:space="preserve"> C+</w:t>
            </w:r>
            <w:ins w:id="1" w:author="Unknown">
              <w:r>
                <w:t xml:space="preserve">, </w:t>
              </w:r>
              <w:proofErr w:type="spellStart"/>
              <w:r>
                <w:t>avšak</w:t>
              </w:r>
              <w:proofErr w:type="spellEnd"/>
              <w:r>
                <w:t xml:space="preserve"> </w:t>
              </w:r>
              <w:proofErr w:type="spellStart"/>
              <w:r>
                <w:t>komunikačný</w:t>
              </w:r>
              <w:proofErr w:type="spellEnd"/>
              <w:r>
                <w:t xml:space="preserve"> </w:t>
              </w:r>
              <w:proofErr w:type="spellStart"/>
              <w:r>
                <w:t>modul</w:t>
              </w:r>
              <w:proofErr w:type="spellEnd"/>
              <w:r>
                <w:t xml:space="preserve"> je </w:t>
              </w:r>
              <w:proofErr w:type="spellStart"/>
              <w:r>
                <w:t>postavený</w:t>
              </w:r>
              <w:proofErr w:type="spellEnd"/>
              <w:r>
                <w:t xml:space="preserve"> </w:t>
              </w:r>
              <w:proofErr w:type="spellStart"/>
              <w:r>
                <w:t>na</w:t>
              </w:r>
              <w:proofErr w:type="spellEnd"/>
              <w:r>
                <w:t xml:space="preserve"> C/CLI </w:t>
              </w:r>
              <w:proofErr w:type="spellStart"/>
              <w:r>
                <w:t>kvôli</w:t>
              </w:r>
              <w:proofErr w:type="spellEnd"/>
              <w:r>
                <w:t xml:space="preserve"> </w:t>
              </w:r>
              <w:proofErr w:type="spellStart"/>
              <w:r>
                <w:t>vybraným</w:t>
              </w:r>
              <w:proofErr w:type="spellEnd"/>
              <w:r>
                <w:t xml:space="preserve"> </w:t>
              </w:r>
              <w:proofErr w:type="spellStart"/>
              <w:r>
                <w:t>funkciám</w:t>
              </w:r>
              <w:proofErr w:type="spellEnd"/>
              <w:r>
                <w:t xml:space="preserve"> </w:t>
              </w:r>
              <w:proofErr w:type="spellStart"/>
              <w:r>
                <w:t>frameworku</w:t>
              </w:r>
              <w:proofErr w:type="spellEnd"/>
              <w:r>
                <w:t xml:space="preserve"> .NET. Je </w:t>
              </w:r>
              <w:proofErr w:type="spellStart"/>
              <w:r>
                <w:t>potrebné</w:t>
              </w:r>
              <w:proofErr w:type="spellEnd"/>
              <w:r>
                <w:t xml:space="preserve"> </w:t>
              </w:r>
              <w:proofErr w:type="spellStart"/>
              <w:r>
                <w:t>zanalyzovať</w:t>
              </w:r>
              <w:proofErr w:type="spellEnd"/>
              <w:r>
                <w:t xml:space="preserve"> </w:t>
              </w:r>
              <w:proofErr w:type="spellStart"/>
              <w:r>
                <w:t>možnosti</w:t>
              </w:r>
              <w:proofErr w:type="spellEnd"/>
              <w:r>
                <w:t xml:space="preserve"> a </w:t>
              </w:r>
              <w:proofErr w:type="spellStart"/>
              <w:r>
                <w:t>vhodne</w:t>
              </w:r>
              <w:proofErr w:type="spellEnd"/>
              <w:r>
                <w:t xml:space="preserve"> </w:t>
              </w:r>
              <w:proofErr w:type="spellStart"/>
              <w:r>
                <w:t>prepojiť</w:t>
              </w:r>
              <w:proofErr w:type="spellEnd"/>
              <w:r>
                <w:t xml:space="preserve"> </w:t>
              </w:r>
              <w:proofErr w:type="spellStart"/>
              <w:r>
                <w:t>komunikačný</w:t>
              </w:r>
              <w:proofErr w:type="spellEnd"/>
              <w:r>
                <w:t xml:space="preserve"> </w:t>
              </w:r>
              <w:proofErr w:type="spellStart"/>
              <w:r>
                <w:t>modul</w:t>
              </w:r>
              <w:proofErr w:type="spellEnd"/>
              <w:r>
                <w:t xml:space="preserve"> s </w:t>
              </w:r>
              <w:proofErr w:type="spellStart"/>
              <w:r>
                <w:t>natívnym</w:t>
              </w:r>
              <w:proofErr w:type="spellEnd"/>
              <w:r>
                <w:t xml:space="preserve"> C</w:t>
              </w:r>
            </w:ins>
            <w:r>
              <w:t>+.</w:t>
            </w:r>
          </w:p>
          <w:p w:rsidR="00ED5F29" w:rsidRDefault="00ED5F29">
            <w:pPr>
              <w:rPr>
                <w:rFonts w:eastAsia="Times New Roman"/>
              </w:rPr>
            </w:pPr>
          </w:p>
        </w:tc>
      </w:tr>
    </w:tbl>
    <w:p w:rsidR="00ED5F29" w:rsidRDefault="00ED5F29">
      <w:pPr>
        <w:divId w:val="423041334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45"/>
        <w:gridCol w:w="8215"/>
      </w:tblGrid>
      <w:tr w:rsidR="00ED5F29">
        <w:trPr>
          <w:divId w:val="423041334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ED5F29" w:rsidRDefault="00ED5F2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ED5F29" w:rsidRDefault="00ED5F29">
      <w:pPr>
        <w:divId w:val="423041334"/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ED5F29">
        <w:trPr>
          <w:divId w:val="4230413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Comment by </w:t>
            </w:r>
            <w:hyperlink r:id="rId47" w:history="1">
              <w:r>
                <w:rPr>
                  <w:rStyle w:val="Hyperlink"/>
                  <w:rFonts w:eastAsia="Times New Roman"/>
                </w:rPr>
                <w:t xml:space="preserve">Mario </w:t>
              </w:r>
              <w:proofErr w:type="spellStart"/>
              <w:r>
                <w:rPr>
                  <w:rStyle w:val="Hyperlink"/>
                  <w:rFonts w:eastAsia="Times New Roman"/>
                </w:rPr>
                <w:t>Csaplar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18/Mar/16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ED5F29">
        <w:trPr>
          <w:divId w:val="4230413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pStyle w:val="NormalWeb"/>
            </w:pPr>
            <w:proofErr w:type="spellStart"/>
            <w:r>
              <w:t>Úlohu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podarilo</w:t>
            </w:r>
            <w:proofErr w:type="spellEnd"/>
            <w:r>
              <w:t xml:space="preserve"> </w:t>
            </w:r>
            <w:proofErr w:type="spellStart"/>
            <w:r>
              <w:t>dokončiť</w:t>
            </w:r>
            <w:proofErr w:type="spellEnd"/>
            <w:r>
              <w:t xml:space="preserve"> </w:t>
            </w:r>
            <w:proofErr w:type="spellStart"/>
            <w:r>
              <w:t>vytvorením</w:t>
            </w:r>
            <w:proofErr w:type="spellEnd"/>
            <w:r>
              <w:t xml:space="preserve"> </w:t>
            </w:r>
            <w:proofErr w:type="spellStart"/>
            <w:r>
              <w:t>natívneho</w:t>
            </w:r>
            <w:proofErr w:type="spellEnd"/>
            <w:r>
              <w:t xml:space="preserve"> </w:t>
            </w:r>
            <w:proofErr w:type="spellStart"/>
            <w:r>
              <w:t>wrappera</w:t>
            </w:r>
            <w:proofErr w:type="spellEnd"/>
            <w:r>
              <w:t xml:space="preserve"> </w:t>
            </w:r>
            <w:proofErr w:type="spellStart"/>
            <w:r>
              <w:t>okolo</w:t>
            </w:r>
            <w:proofErr w:type="spellEnd"/>
            <w:r>
              <w:t xml:space="preserve"> </w:t>
            </w:r>
            <w:proofErr w:type="spellStart"/>
            <w:r>
              <w:t>singletonu</w:t>
            </w:r>
            <w:proofErr w:type="spellEnd"/>
            <w:r>
              <w:t xml:space="preserve"> </w:t>
            </w:r>
            <w:proofErr w:type="spellStart"/>
            <w:r>
              <w:t>manažovanej</w:t>
            </w:r>
            <w:proofErr w:type="spellEnd"/>
            <w:r>
              <w:t xml:space="preserve"> </w:t>
            </w:r>
            <w:proofErr w:type="spellStart"/>
            <w:r>
              <w:t>triedy</w:t>
            </w:r>
            <w:proofErr w:type="spellEnd"/>
            <w:r>
              <w:t xml:space="preserve">. Na </w:t>
            </w:r>
            <w:proofErr w:type="spellStart"/>
            <w:r>
              <w:t>základe</w:t>
            </w:r>
            <w:proofErr w:type="spellEnd"/>
            <w:r>
              <w:t xml:space="preserve"> </w:t>
            </w:r>
            <w:proofErr w:type="spellStart"/>
            <w:r>
              <w:t>analýzy</w:t>
            </w:r>
            <w:proofErr w:type="spellEnd"/>
            <w:r>
              <w:t xml:space="preserve"> bolo </w:t>
            </w:r>
            <w:proofErr w:type="spellStart"/>
            <w:r>
              <w:t>zistené</w:t>
            </w:r>
            <w:proofErr w:type="spellEnd"/>
            <w:r>
              <w:t xml:space="preserve">, </w:t>
            </w:r>
            <w:proofErr w:type="spellStart"/>
            <w:r>
              <w:t>že</w:t>
            </w:r>
            <w:proofErr w:type="spellEnd"/>
            <w:r>
              <w:t xml:space="preserve"> </w:t>
            </w:r>
            <w:proofErr w:type="spellStart"/>
            <w:r>
              <w:t>manažovaný</w:t>
            </w:r>
            <w:proofErr w:type="spellEnd"/>
            <w:r>
              <w:t xml:space="preserve"> </w:t>
            </w:r>
            <w:proofErr w:type="spellStart"/>
            <w:r>
              <w:t>kód</w:t>
            </w:r>
            <w:proofErr w:type="spellEnd"/>
            <w:r>
              <w:t xml:space="preserve"> </w:t>
            </w:r>
            <w:proofErr w:type="spellStart"/>
            <w:r>
              <w:t>nie</w:t>
            </w:r>
            <w:proofErr w:type="spellEnd"/>
            <w:r>
              <w:t xml:space="preserve"> je </w:t>
            </w:r>
            <w:proofErr w:type="spellStart"/>
            <w:r>
              <w:t>možné</w:t>
            </w:r>
            <w:proofErr w:type="spellEnd"/>
            <w:r>
              <w:t xml:space="preserve"> </w:t>
            </w:r>
            <w:proofErr w:type="spellStart"/>
            <w:r>
              <w:t>linkovať</w:t>
            </w:r>
            <w:proofErr w:type="spellEnd"/>
            <w:r>
              <w:t xml:space="preserve"> </w:t>
            </w:r>
            <w:proofErr w:type="spellStart"/>
            <w:r>
              <w:t>ku</w:t>
            </w:r>
            <w:proofErr w:type="spellEnd"/>
            <w:r>
              <w:t xml:space="preserve"> </w:t>
            </w:r>
            <w:proofErr w:type="spellStart"/>
            <w:r>
              <w:t>natívnemu</w:t>
            </w:r>
            <w:proofErr w:type="spellEnd"/>
            <w:r>
              <w:t xml:space="preserve"> </w:t>
            </w:r>
            <w:proofErr w:type="spellStart"/>
            <w:r>
              <w:t>kódu</w:t>
            </w:r>
            <w:proofErr w:type="spellEnd"/>
            <w:r>
              <w:t xml:space="preserve"> 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statickú</w:t>
            </w:r>
            <w:proofErr w:type="spellEnd"/>
            <w:r>
              <w:t xml:space="preserve"> </w:t>
            </w:r>
            <w:proofErr w:type="spellStart"/>
            <w:r>
              <w:t>knižnicu</w:t>
            </w:r>
            <w:proofErr w:type="spellEnd"/>
            <w:r>
              <w:t xml:space="preserve">, </w:t>
            </w:r>
            <w:proofErr w:type="spellStart"/>
            <w:r>
              <w:t>preto</w:t>
            </w:r>
            <w:proofErr w:type="spellEnd"/>
            <w:r>
              <w:t xml:space="preserve"> bola </w:t>
            </w:r>
            <w:proofErr w:type="spellStart"/>
            <w:r>
              <w:t>vytvorená</w:t>
            </w:r>
            <w:proofErr w:type="spellEnd"/>
            <w:r>
              <w:t xml:space="preserve"> </w:t>
            </w:r>
            <w:proofErr w:type="spellStart"/>
            <w:r>
              <w:t>dynamická</w:t>
            </w:r>
            <w:proofErr w:type="spellEnd"/>
            <w:r>
              <w:t xml:space="preserve"> </w:t>
            </w:r>
            <w:proofErr w:type="spellStart"/>
            <w:r>
              <w:t>knižnica</w:t>
            </w:r>
            <w:proofErr w:type="spellEnd"/>
            <w:r>
              <w:t>.</w:t>
            </w:r>
          </w:p>
        </w:tc>
      </w:tr>
    </w:tbl>
    <w:p w:rsidR="00137EFA" w:rsidRDefault="00ED5F29">
      <w:pPr>
        <w:divId w:val="423041334"/>
        <w:rPr>
          <w:rFonts w:eastAsia="Times New Roman"/>
        </w:rPr>
      </w:pPr>
      <w:r>
        <w:rPr>
          <w:rFonts w:eastAsia="Times New Roman"/>
        </w:rPr>
        <w:t xml:space="preserve">Generated at Mon Mar 21 17:27:46 CET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137EFA" w:rsidRDefault="00137EFA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ED5F29" w:rsidRDefault="00ED5F29">
      <w:pPr>
        <w:divId w:val="423041334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29">
        <w:trPr>
          <w:divId w:val="58019570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  <w:sz w:val="24"/>
                <w:szCs w:val="24"/>
              </w:rPr>
            </w:pPr>
            <w:hyperlink r:id="rId48" w:history="1"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Doimplementovat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funkcionality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do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komunikacneho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modulu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49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VRCOLLAB-151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ED5F29" w:rsidRDefault="00ED5F2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http://jira.fiit.stuba.sk/images/icons/link_out_b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jira.fiit.stuba.sk/images/icons/link_out_b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[VRCOLLAB-154]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"http://jira.fiit.stuba.sk/browse/VRCOLLAB-154"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Buildnut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kod</w:t>
            </w:r>
            <w:proofErr w:type="spellEnd"/>
            <w:r>
              <w:rPr>
                <w:rStyle w:val="Hyperlink"/>
                <w:rFonts w:eastAsia="Times New Roman"/>
              </w:rPr>
              <w:t xml:space="preserve"> do </w:t>
            </w:r>
            <w:proofErr w:type="spellStart"/>
            <w:r>
              <w:rPr>
                <w:rStyle w:val="Hyperlink"/>
                <w:rFonts w:eastAsia="Times New Roman"/>
              </w:rPr>
              <w:t>statickej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kniznice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15/Mar/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21/Mar/16 </w:t>
            </w:r>
          </w:p>
        </w:tc>
      </w:tr>
      <w:tr w:rsidR="00ED5F29">
        <w:trPr>
          <w:divId w:val="5801957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ED5F29">
        <w:trPr>
          <w:divId w:val="5801957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50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ED5F29">
        <w:trPr>
          <w:divId w:val="580195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580195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580195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ED5F29" w:rsidRDefault="00ED5F29">
      <w:pPr>
        <w:divId w:val="5801957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ED5F29">
        <w:trPr>
          <w:divId w:val="5801957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Sub-task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ED5F29">
        <w:trPr>
          <w:divId w:val="5801957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51" w:history="1">
              <w:r>
                <w:rPr>
                  <w:rStyle w:val="Hyperlink"/>
                  <w:rFonts w:eastAsia="Times New Roman"/>
                </w:rPr>
                <w:t xml:space="preserve">Lukas </w:t>
              </w:r>
              <w:proofErr w:type="spellStart"/>
              <w:r>
                <w:rPr>
                  <w:rStyle w:val="Hyperlink"/>
                  <w:rFonts w:eastAsia="Times New Roman"/>
                </w:rPr>
                <w:t>Doubravsky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ED5F29">
        <w:trPr>
          <w:divId w:val="5801957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D5F29">
        <w:trPr>
          <w:divId w:val="5801957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5801957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ED5F29">
        <w:trPr>
          <w:divId w:val="5801957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ED5F29">
        <w:trPr>
          <w:divId w:val="5801957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ED5F29" w:rsidRDefault="00ED5F29">
      <w:pPr>
        <w:divId w:val="5801957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29">
        <w:trPr>
          <w:divId w:val="5801957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9</w:t>
            </w:r>
          </w:p>
        </w:tc>
      </w:tr>
    </w:tbl>
    <w:p w:rsidR="00ED5F29" w:rsidRDefault="00ED5F29">
      <w:pPr>
        <w:divId w:val="58019570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45"/>
        <w:gridCol w:w="8215"/>
      </w:tblGrid>
      <w:tr w:rsidR="00ED5F29">
        <w:trPr>
          <w:divId w:val="58019570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ED5F29" w:rsidRDefault="00ED5F2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ED5F29" w:rsidRDefault="00ED5F29">
      <w:pPr>
        <w:divId w:val="58019570"/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ED5F29">
        <w:trPr>
          <w:divId w:val="580195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Comment by </w:t>
            </w:r>
            <w:hyperlink r:id="rId52" w:history="1">
              <w:r>
                <w:rPr>
                  <w:rStyle w:val="Hyperlink"/>
                  <w:rFonts w:eastAsia="Times New Roman"/>
                </w:rPr>
                <w:t xml:space="preserve">Lukas </w:t>
              </w:r>
              <w:proofErr w:type="spellStart"/>
              <w:r>
                <w:rPr>
                  <w:rStyle w:val="Hyperlink"/>
                  <w:rFonts w:eastAsia="Times New Roman"/>
                </w:rPr>
                <w:t>Doubravsky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21/Mar/16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ED5F29">
        <w:trPr>
          <w:divId w:val="580195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pStyle w:val="NormalWeb"/>
            </w:pPr>
            <w:r>
              <w:t xml:space="preserve">Build do </w:t>
            </w:r>
            <w:proofErr w:type="spellStart"/>
            <w:r>
              <w:t>statickej</w:t>
            </w:r>
            <w:proofErr w:type="spellEnd"/>
            <w:r>
              <w:t xml:space="preserve"> </w:t>
            </w:r>
            <w:proofErr w:type="spellStart"/>
            <w:r>
              <w:t>kniznice</w:t>
            </w:r>
            <w:proofErr w:type="spellEnd"/>
            <w:r>
              <w:t xml:space="preserve"> je </w:t>
            </w:r>
            <w:proofErr w:type="spellStart"/>
            <w:r>
              <w:t>mozny</w:t>
            </w:r>
            <w:proofErr w:type="spellEnd"/>
            <w:r>
              <w:t xml:space="preserve">, ale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kompilacii</w:t>
            </w:r>
            <w:proofErr w:type="spellEnd"/>
            <w:r>
              <w:t xml:space="preserve"> </w:t>
            </w:r>
            <w:proofErr w:type="spellStart"/>
            <w:r>
              <w:t>spolu</w:t>
            </w:r>
            <w:proofErr w:type="spellEnd"/>
            <w:r>
              <w:t xml:space="preserve"> s </w:t>
            </w:r>
            <w:proofErr w:type="spellStart"/>
            <w:r>
              <w:t>nemanazovanym</w:t>
            </w:r>
            <w:proofErr w:type="spellEnd"/>
            <w:r>
              <w:t xml:space="preserve"> </w:t>
            </w:r>
            <w:proofErr w:type="spellStart"/>
            <w:r>
              <w:t>kodom</w:t>
            </w:r>
            <w:proofErr w:type="spellEnd"/>
            <w:r>
              <w:t xml:space="preserve"> linker </w:t>
            </w:r>
            <w:proofErr w:type="spellStart"/>
            <w:r>
              <w:t>hlasi</w:t>
            </w:r>
            <w:proofErr w:type="spellEnd"/>
            <w:r>
              <w:t xml:space="preserve"> </w:t>
            </w:r>
            <w:proofErr w:type="spellStart"/>
            <w:r>
              <w:t>chybu</w:t>
            </w:r>
            <w:proofErr w:type="spellEnd"/>
            <w:r>
              <w:t>.</w:t>
            </w:r>
          </w:p>
        </w:tc>
      </w:tr>
    </w:tbl>
    <w:p w:rsidR="00137EFA" w:rsidRDefault="00ED5F29">
      <w:pPr>
        <w:divId w:val="58019570"/>
        <w:rPr>
          <w:rFonts w:eastAsia="Times New Roman"/>
        </w:rPr>
      </w:pPr>
      <w:r>
        <w:rPr>
          <w:rFonts w:eastAsia="Times New Roman"/>
        </w:rPr>
        <w:t xml:space="preserve">Generated at Mon Mar 21 17:27:39 CET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137EFA" w:rsidRDefault="00137EFA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ED5F29" w:rsidRDefault="00ED5F29">
      <w:pPr>
        <w:divId w:val="5801957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29">
        <w:trPr>
          <w:divId w:val="2037347295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  <w:sz w:val="24"/>
                <w:szCs w:val="24"/>
              </w:rPr>
            </w:pPr>
            <w:hyperlink r:id="rId53" w:history="1"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Doimplementovat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funkcionality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do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komunikacneho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modulu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54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VRCOLLAB-151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ED5F29" w:rsidRDefault="00ED5F2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http://jira.fiit.stuba.sk/images/icons/link_out_b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jira.fiit.stuba.sk/images/icons/link_out_b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[VRCOLLAB-152]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"http://jira.fiit.stuba.sk/browse/VRCOLLAB-152"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Serializacia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objektov</w:t>
            </w:r>
            <w:proofErr w:type="spellEnd"/>
            <w:r>
              <w:rPr>
                <w:rStyle w:val="Hyperlink"/>
                <w:rFonts w:eastAsia="Times New Roman"/>
              </w:rPr>
              <w:t xml:space="preserve"> a </w:t>
            </w:r>
            <w:proofErr w:type="spellStart"/>
            <w:r>
              <w:rPr>
                <w:rStyle w:val="Hyperlink"/>
                <w:rFonts w:eastAsia="Times New Roman"/>
              </w:rPr>
              <w:t>struktur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15/Mar/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21/Mar/16 </w:t>
            </w:r>
          </w:p>
        </w:tc>
      </w:tr>
      <w:tr w:rsidR="00ED5F29">
        <w:trPr>
          <w:divId w:val="20373472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ED5F29">
        <w:trPr>
          <w:divId w:val="20373472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55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ED5F29">
        <w:trPr>
          <w:divId w:val="20373472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20373472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20373472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ED5F29" w:rsidRDefault="00ED5F29">
      <w:pPr>
        <w:divId w:val="2037347295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ED5F29">
        <w:trPr>
          <w:divId w:val="20373472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Sub-task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ED5F29">
        <w:trPr>
          <w:divId w:val="20373472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56" w:history="1">
              <w:r>
                <w:rPr>
                  <w:rStyle w:val="Hyperlink"/>
                  <w:rFonts w:eastAsia="Times New Roman"/>
                </w:rPr>
                <w:t xml:space="preserve">Lukas </w:t>
              </w:r>
              <w:proofErr w:type="spellStart"/>
              <w:r>
                <w:rPr>
                  <w:rStyle w:val="Hyperlink"/>
                  <w:rFonts w:eastAsia="Times New Roman"/>
                </w:rPr>
                <w:t>Doubravsky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ED5F29">
        <w:trPr>
          <w:divId w:val="20373472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D5F29">
        <w:trPr>
          <w:divId w:val="20373472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20373472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ED5F29">
        <w:trPr>
          <w:divId w:val="20373472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ED5F29">
        <w:trPr>
          <w:divId w:val="20373472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ED5F29" w:rsidRDefault="00ED5F29">
      <w:pPr>
        <w:divId w:val="2037347295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29">
        <w:trPr>
          <w:divId w:val="20373472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4"/>
              <w:gridCol w:w="1609"/>
              <w:gridCol w:w="4465"/>
              <w:gridCol w:w="672"/>
            </w:tblGrid>
            <w:tr w:rsidR="00ED5F29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</w:p>
              </w:tc>
            </w:tr>
            <w:tr w:rsidR="00ED5F29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blocks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hyperlink r:id="rId57" w:history="1">
                    <w:r>
                      <w:rPr>
                        <w:rStyle w:val="Hyperlink"/>
                        <w:rFonts w:eastAsia="Times New Roman"/>
                      </w:rPr>
                      <w:t xml:space="preserve">VRCOLLAB-151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Doimplementovat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</w:rPr>
                    <w:t>funkcionality</w:t>
                  </w:r>
                  <w:proofErr w:type="spellEnd"/>
                  <w:r>
                    <w:rPr>
                      <w:rFonts w:eastAsia="Times New Roman"/>
                    </w:rPr>
                    <w:t xml:space="preserve"> do </w:t>
                  </w:r>
                  <w:proofErr w:type="spellStart"/>
                  <w:r>
                    <w:rPr>
                      <w:rFonts w:eastAsia="Times New Roman"/>
                    </w:rPr>
                    <w:t>komu</w:t>
                  </w:r>
                  <w:proofErr w:type="spellEnd"/>
                  <w:r>
                    <w:rPr>
                      <w:rFonts w:eastAsia="Times New Roman"/>
                    </w:rPr>
                    <w:t xml:space="preserve">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</w:tr>
          </w:tbl>
          <w:p w:rsidR="00ED5F29" w:rsidRDefault="00ED5F29">
            <w:pPr>
              <w:rPr>
                <w:rFonts w:eastAsia="Times New Roman"/>
              </w:rPr>
            </w:pPr>
          </w:p>
        </w:tc>
      </w:tr>
      <w:tr w:rsidR="00ED5F29">
        <w:trPr>
          <w:divId w:val="203734729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9</w:t>
            </w:r>
          </w:p>
        </w:tc>
      </w:tr>
    </w:tbl>
    <w:p w:rsidR="00137EFA" w:rsidRDefault="00ED5F29">
      <w:pPr>
        <w:divId w:val="2037347295"/>
        <w:rPr>
          <w:rFonts w:eastAsia="Times New Roman"/>
        </w:rPr>
      </w:pPr>
      <w:r>
        <w:rPr>
          <w:rFonts w:eastAsia="Times New Roman"/>
        </w:rPr>
        <w:t xml:space="preserve">Generated at Mon Mar 21 17:27:17 CET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137EFA" w:rsidRDefault="00137EFA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ED5F29" w:rsidRDefault="00ED5F29">
      <w:pPr>
        <w:divId w:val="2037347295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29">
        <w:trPr>
          <w:divId w:val="226384794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  <w:sz w:val="24"/>
                <w:szCs w:val="24"/>
              </w:rPr>
            </w:pPr>
            <w:hyperlink r:id="rId58" w:history="1"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Doimplementovat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funkcionality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do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komunikacneho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modulu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59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VRCOLLAB-151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ED5F29" w:rsidRDefault="00ED5F2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http://jira.fiit.stuba.sk/images/icons/link_out_b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jira.fiit.stuba.sk/images/icons/link_out_b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[VRCOLLAB-155]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"http://jira.fiit.stuba.sk/browse/VRCOLLAB-155"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Nahrat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kod</w:t>
            </w:r>
            <w:proofErr w:type="spellEnd"/>
            <w:r>
              <w:rPr>
                <w:rStyle w:val="Hyperlink"/>
                <w:rFonts w:eastAsia="Times New Roman"/>
              </w:rPr>
              <w:t xml:space="preserve"> do </w:t>
            </w:r>
            <w:proofErr w:type="spellStart"/>
            <w:r>
              <w:rPr>
                <w:rStyle w:val="Hyperlink"/>
                <w:rFonts w:eastAsia="Times New Roman"/>
              </w:rPr>
              <w:t>spolocneho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repozitara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15/Mar/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15/Mar/16 </w:t>
            </w:r>
          </w:p>
        </w:tc>
      </w:tr>
      <w:tr w:rsidR="00ED5F29">
        <w:trPr>
          <w:divId w:val="22638479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ED5F29">
        <w:trPr>
          <w:divId w:val="22638479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60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ED5F29">
        <w:trPr>
          <w:divId w:val="2263847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2263847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22638479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ED5F29" w:rsidRDefault="00ED5F29">
      <w:pPr>
        <w:divId w:val="226384794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ED5F29">
        <w:trPr>
          <w:divId w:val="22638479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Sub-task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ED5F29">
        <w:trPr>
          <w:divId w:val="22638479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61" w:history="1">
              <w:r>
                <w:rPr>
                  <w:rStyle w:val="Hyperlink"/>
                  <w:rFonts w:eastAsia="Times New Roman"/>
                </w:rPr>
                <w:t xml:space="preserve">Lukas </w:t>
              </w:r>
              <w:proofErr w:type="spellStart"/>
              <w:r>
                <w:rPr>
                  <w:rStyle w:val="Hyperlink"/>
                  <w:rFonts w:eastAsia="Times New Roman"/>
                </w:rPr>
                <w:t>Doubravsky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ED5F29">
        <w:trPr>
          <w:divId w:val="22638479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D5F29">
        <w:trPr>
          <w:divId w:val="22638479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22638479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ED5F29">
        <w:trPr>
          <w:divId w:val="22638479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ED5F29">
        <w:trPr>
          <w:divId w:val="22638479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ED5F29" w:rsidRDefault="00ED5F29">
      <w:pPr>
        <w:divId w:val="226384794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29">
        <w:trPr>
          <w:divId w:val="226384794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9</w:t>
            </w:r>
          </w:p>
        </w:tc>
      </w:tr>
    </w:tbl>
    <w:p w:rsidR="00137EFA" w:rsidRDefault="00ED5F29">
      <w:pPr>
        <w:divId w:val="226384794"/>
        <w:rPr>
          <w:rFonts w:eastAsia="Times New Roman"/>
        </w:rPr>
      </w:pPr>
      <w:r>
        <w:rPr>
          <w:rFonts w:eastAsia="Times New Roman"/>
        </w:rPr>
        <w:t xml:space="preserve">Generated at Mon Mar 21 17:27:01 CET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137EFA" w:rsidRDefault="00137EFA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ED5F29" w:rsidRDefault="00ED5F29">
      <w:pPr>
        <w:divId w:val="226384794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29">
        <w:trPr>
          <w:divId w:val="378751741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  <w:sz w:val="24"/>
                <w:szCs w:val="24"/>
              </w:rPr>
            </w:pPr>
            <w:hyperlink r:id="rId62" w:history="1"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Doimplementovat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funkcionality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do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komunikacneho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modulu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63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VRCOLLAB-151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ED5F29" w:rsidRDefault="00ED5F2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http://jira.fiit.stuba.sk/images/icons/link_out_b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jira.fiit.stuba.sk/images/icons/link_out_b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[VRCOLLAB-153]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"http://jira.fiit.stuba.sk/browse/VRCOLLAB-153"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Nacitanie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parametrov</w:t>
            </w:r>
            <w:proofErr w:type="spellEnd"/>
            <w:r>
              <w:rPr>
                <w:rStyle w:val="Hyperlink"/>
                <w:rFonts w:eastAsia="Times New Roman"/>
              </w:rPr>
              <w:t xml:space="preserve"> zo </w:t>
            </w:r>
            <w:proofErr w:type="spellStart"/>
            <w:r>
              <w:rPr>
                <w:rStyle w:val="Hyperlink"/>
                <w:rFonts w:eastAsia="Times New Roman"/>
              </w:rPr>
              <w:t>suboru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15/Mar/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15/Mar/16 </w:t>
            </w:r>
          </w:p>
        </w:tc>
      </w:tr>
      <w:tr w:rsidR="00ED5F29">
        <w:trPr>
          <w:divId w:val="37875174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ED5F29">
        <w:trPr>
          <w:divId w:val="37875174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64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ED5F29">
        <w:trPr>
          <w:divId w:val="3787517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3787517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3787517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ED5F29" w:rsidRDefault="00ED5F29">
      <w:pPr>
        <w:divId w:val="378751741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ED5F29">
        <w:trPr>
          <w:divId w:val="37875174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Sub-task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ED5F29">
        <w:trPr>
          <w:divId w:val="37875174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65" w:history="1">
              <w:r>
                <w:rPr>
                  <w:rStyle w:val="Hyperlink"/>
                  <w:rFonts w:eastAsia="Times New Roman"/>
                </w:rPr>
                <w:t xml:space="preserve">Lukas </w:t>
              </w:r>
              <w:proofErr w:type="spellStart"/>
              <w:r>
                <w:rPr>
                  <w:rStyle w:val="Hyperlink"/>
                  <w:rFonts w:eastAsia="Times New Roman"/>
                </w:rPr>
                <w:t>Doubravsky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ED5F29">
        <w:trPr>
          <w:divId w:val="37875174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D5F29">
        <w:trPr>
          <w:divId w:val="37875174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37875174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ED5F29">
        <w:trPr>
          <w:divId w:val="37875174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ED5F29">
        <w:trPr>
          <w:divId w:val="37875174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ED5F29" w:rsidRDefault="00ED5F29">
      <w:pPr>
        <w:divId w:val="378751741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29">
        <w:trPr>
          <w:divId w:val="37875174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9</w:t>
            </w:r>
          </w:p>
        </w:tc>
      </w:tr>
    </w:tbl>
    <w:p w:rsidR="00137EFA" w:rsidRDefault="00ED5F29">
      <w:pPr>
        <w:divId w:val="378751741"/>
        <w:rPr>
          <w:rFonts w:eastAsia="Times New Roman"/>
        </w:rPr>
      </w:pPr>
      <w:r>
        <w:rPr>
          <w:rFonts w:eastAsia="Times New Roman"/>
        </w:rPr>
        <w:t xml:space="preserve">Generated at Mon Mar 21 17:26:46 CET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137EFA" w:rsidRDefault="00137EFA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ED5F29" w:rsidRDefault="00ED5F29">
      <w:pPr>
        <w:divId w:val="378751741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29">
        <w:trPr>
          <w:divId w:val="1562593719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[VRCOLLAB-151]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"http://jira.fiit.stuba.sk/browse/VRCOLLAB-151"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Doimplementovat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funkcionality</w:t>
            </w:r>
            <w:proofErr w:type="spellEnd"/>
            <w:r>
              <w:rPr>
                <w:rStyle w:val="Hyperlink"/>
                <w:rFonts w:eastAsia="Times New Roman"/>
              </w:rPr>
              <w:t xml:space="preserve"> do </w:t>
            </w:r>
            <w:proofErr w:type="spellStart"/>
            <w:r>
              <w:rPr>
                <w:rStyle w:val="Hyperlink"/>
                <w:rFonts w:eastAsia="Times New Roman"/>
              </w:rPr>
              <w:t>komunikacneho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modulu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15/Mar/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15/Mar/16 </w:t>
            </w:r>
          </w:p>
        </w:tc>
      </w:tr>
      <w:tr w:rsidR="00ED5F29">
        <w:trPr>
          <w:divId w:val="15625937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ED5F29">
        <w:trPr>
          <w:divId w:val="15625937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66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ED5F29">
        <w:trPr>
          <w:divId w:val="15625937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15625937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156259371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ED5F29" w:rsidRDefault="00ED5F29">
      <w:pPr>
        <w:divId w:val="156259371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ED5F29">
        <w:trPr>
          <w:divId w:val="15625937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ED5F29">
        <w:trPr>
          <w:divId w:val="15625937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67" w:history="1">
              <w:r>
                <w:rPr>
                  <w:rStyle w:val="Hyperlink"/>
                  <w:rFonts w:eastAsia="Times New Roman"/>
                </w:rPr>
                <w:t xml:space="preserve">Lukas </w:t>
              </w:r>
              <w:proofErr w:type="spellStart"/>
              <w:r>
                <w:rPr>
                  <w:rStyle w:val="Hyperlink"/>
                  <w:rFonts w:eastAsia="Times New Roman"/>
                </w:rPr>
                <w:t>Doubravsky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68" w:history="1">
              <w:r>
                <w:rPr>
                  <w:rStyle w:val="Hyperlink"/>
                  <w:rFonts w:eastAsia="Times New Roman"/>
                </w:rPr>
                <w:t xml:space="preserve">Lukas </w:t>
              </w:r>
              <w:proofErr w:type="spellStart"/>
              <w:r>
                <w:rPr>
                  <w:rStyle w:val="Hyperlink"/>
                  <w:rFonts w:eastAsia="Times New Roman"/>
                </w:rPr>
                <w:t>Doubravsky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ED5F29">
        <w:trPr>
          <w:divId w:val="15625937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D5F29">
        <w:trPr>
          <w:divId w:val="15625937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15625937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ED5F29">
        <w:trPr>
          <w:divId w:val="15625937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ED5F29">
        <w:trPr>
          <w:divId w:val="15625937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ED5F29" w:rsidRDefault="00ED5F29">
      <w:pPr>
        <w:divId w:val="156259371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29">
        <w:trPr>
          <w:divId w:val="15625937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8"/>
              <w:gridCol w:w="1618"/>
              <w:gridCol w:w="3233"/>
              <w:gridCol w:w="1211"/>
            </w:tblGrid>
            <w:tr w:rsidR="00ED5F29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</w:p>
              </w:tc>
            </w:tr>
            <w:tr w:rsidR="00ED5F29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blocked by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hyperlink r:id="rId69" w:history="1">
                    <w:r>
                      <w:rPr>
                        <w:rStyle w:val="Hyperlink"/>
                        <w:rFonts w:eastAsia="Times New Roman"/>
                      </w:rPr>
                      <w:t xml:space="preserve">VRCOLLAB-152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Serializacia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</w:rPr>
                    <w:t>objektov</w:t>
                  </w:r>
                  <w:proofErr w:type="spellEnd"/>
                  <w:r>
                    <w:rPr>
                      <w:rFonts w:eastAsia="Times New Roman"/>
                    </w:rPr>
                    <w:t xml:space="preserve"> a </w:t>
                  </w:r>
                  <w:proofErr w:type="spellStart"/>
                  <w:r>
                    <w:rPr>
                      <w:rFonts w:eastAsia="Times New Roman"/>
                    </w:rPr>
                    <w:t>struktur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</w:tr>
          </w:tbl>
          <w:p w:rsidR="00ED5F29" w:rsidRDefault="00ED5F29">
            <w:pPr>
              <w:rPr>
                <w:rFonts w:eastAsia="Times New Roman"/>
              </w:rPr>
            </w:pPr>
          </w:p>
        </w:tc>
      </w:tr>
      <w:tr w:rsidR="00ED5F29">
        <w:trPr>
          <w:divId w:val="15625937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63"/>
              <w:gridCol w:w="1850"/>
              <w:gridCol w:w="978"/>
              <w:gridCol w:w="1244"/>
              <w:gridCol w:w="1664"/>
            </w:tblGrid>
            <w:tr w:rsidR="00ED5F29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ED5F29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hyperlink r:id="rId70" w:history="1">
                    <w:r>
                      <w:rPr>
                        <w:rStyle w:val="Hyperlink"/>
                        <w:rFonts w:eastAsia="Times New Roman"/>
                      </w:rPr>
                      <w:t>VRCOLLAB-153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hyperlink r:id="rId71" w:history="1"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Nacitanie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parametrov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zo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suboru</w:t>
                    </w:r>
                    <w:proofErr w:type="spellEnd"/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ED5F29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hyperlink r:id="rId72" w:history="1">
                    <w:r>
                      <w:rPr>
                        <w:rStyle w:val="Hyperlink"/>
                        <w:rFonts w:eastAsia="Times New Roman"/>
                      </w:rPr>
                      <w:t>VRCOLLAB-154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hyperlink r:id="rId73" w:history="1"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Buildnut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kod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do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statickej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kniznice</w:t>
                    </w:r>
                    <w:proofErr w:type="spellEnd"/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ED5F29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hyperlink r:id="rId74" w:history="1">
                    <w:r>
                      <w:rPr>
                        <w:rStyle w:val="Hyperlink"/>
                        <w:rFonts w:eastAsia="Times New Roman"/>
                      </w:rPr>
                      <w:t>VRCOLLAB-155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hyperlink r:id="rId75" w:history="1"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Nahrat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kod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do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spolocneho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repozitara</w:t>
                    </w:r>
                    <w:proofErr w:type="spellEnd"/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ED5F29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hyperlink r:id="rId76" w:history="1">
                    <w:r>
                      <w:rPr>
                        <w:rStyle w:val="Hyperlink"/>
                        <w:rFonts w:eastAsia="Times New Roman"/>
                      </w:rPr>
                      <w:t>VRCOLLAB-156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hyperlink r:id="rId77" w:history="1"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Spojiť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manažovaný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kód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s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natívnym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C++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Mario </w:t>
                  </w:r>
                  <w:proofErr w:type="spellStart"/>
                  <w:r>
                    <w:rPr>
                      <w:rFonts w:eastAsia="Times New Roman"/>
                    </w:rPr>
                    <w:t>Csaplar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ED5F29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hyperlink r:id="rId78" w:history="1">
                    <w:r>
                      <w:rPr>
                        <w:rStyle w:val="Hyperlink"/>
                        <w:rFonts w:eastAsia="Times New Roman"/>
                      </w:rPr>
                      <w:t>VRCOLLAB-152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hyperlink r:id="rId79" w:history="1"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Serializacia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objektov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a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struktur</w:t>
                    </w:r>
                    <w:proofErr w:type="spellEnd"/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 Progress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:rsidR="00ED5F29" w:rsidRDefault="00ED5F29">
            <w:pPr>
              <w:rPr>
                <w:rFonts w:eastAsia="Times New Roman"/>
              </w:rPr>
            </w:pPr>
          </w:p>
        </w:tc>
      </w:tr>
      <w:tr w:rsidR="00ED5F29">
        <w:trPr>
          <w:divId w:val="15625937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80" w:history="1">
              <w:proofErr w:type="spellStart"/>
              <w:r>
                <w:rPr>
                  <w:rStyle w:val="Hyperlink"/>
                  <w:rFonts w:eastAsia="Times New Roman"/>
                </w:rPr>
                <w:t>Konektivita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ED5F29">
        <w:trPr>
          <w:divId w:val="156259371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9</w:t>
            </w:r>
          </w:p>
        </w:tc>
      </w:tr>
    </w:tbl>
    <w:p w:rsidR="00ED5F29" w:rsidRDefault="00ED5F29">
      <w:pPr>
        <w:divId w:val="1562593719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ED5F29">
        <w:trPr>
          <w:divId w:val="1562593719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ED5F29" w:rsidRDefault="00ED5F2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ED5F29" w:rsidRDefault="00ED5F29">
      <w:pPr>
        <w:divId w:val="1562593719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ED5F29">
        <w:trPr>
          <w:divId w:val="1562593719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5F29" w:rsidRDefault="00ED5F29">
            <w:pPr>
              <w:pStyle w:val="NormalWeb"/>
            </w:pPr>
            <w:r>
              <w:t xml:space="preserve">Je </w:t>
            </w:r>
            <w:proofErr w:type="spellStart"/>
            <w:r>
              <w:t>potrebne</w:t>
            </w:r>
            <w:proofErr w:type="spellEnd"/>
            <w:r>
              <w:t xml:space="preserve"> </w:t>
            </w:r>
            <w:proofErr w:type="spellStart"/>
            <w:r>
              <w:t>spravit</w:t>
            </w:r>
            <w:proofErr w:type="spellEnd"/>
            <w:r>
              <w:t xml:space="preserve"> </w:t>
            </w:r>
            <w:proofErr w:type="spellStart"/>
            <w:r>
              <w:t>nasledujuce</w:t>
            </w:r>
            <w:proofErr w:type="spellEnd"/>
            <w:r>
              <w:t xml:space="preserve"> </w:t>
            </w:r>
            <w:proofErr w:type="spellStart"/>
            <w:r>
              <w:t>operacie</w:t>
            </w:r>
            <w:proofErr w:type="spellEnd"/>
            <w:r>
              <w:t xml:space="preserve"> s </w:t>
            </w:r>
            <w:proofErr w:type="spellStart"/>
            <w:r>
              <w:t>komunikacny</w:t>
            </w:r>
            <w:proofErr w:type="spellEnd"/>
            <w:r>
              <w:t xml:space="preserve"> </w:t>
            </w:r>
            <w:proofErr w:type="spellStart"/>
            <w:r>
              <w:t>modulom</w:t>
            </w:r>
            <w:proofErr w:type="spellEnd"/>
            <w:proofErr w:type="gramStart"/>
            <w:r>
              <w:t>:</w:t>
            </w:r>
            <w:proofErr w:type="gramEnd"/>
            <w:r>
              <w:br/>
            </w:r>
            <w:proofErr w:type="spellStart"/>
            <w:r>
              <w:t>nacitat</w:t>
            </w:r>
            <w:proofErr w:type="spell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adresy</w:t>
            </w:r>
            <w:proofErr w:type="spellEnd"/>
            <w:r>
              <w:t xml:space="preserve"> zo </w:t>
            </w:r>
            <w:proofErr w:type="spellStart"/>
            <w:r>
              <w:t>suboru</w:t>
            </w:r>
            <w:proofErr w:type="spellEnd"/>
            <w:r>
              <w:t>,</w:t>
            </w:r>
            <w:r>
              <w:br/>
            </w:r>
            <w:proofErr w:type="spellStart"/>
            <w:r>
              <w:t>fixnut</w:t>
            </w:r>
            <w:proofErr w:type="spellEnd"/>
            <w:r>
              <w:t xml:space="preserve"> build </w:t>
            </w:r>
            <w:proofErr w:type="spellStart"/>
            <w:r>
              <w:t>statickej</w:t>
            </w:r>
            <w:proofErr w:type="spellEnd"/>
            <w:r>
              <w:t xml:space="preserve"> </w:t>
            </w:r>
            <w:proofErr w:type="spellStart"/>
            <w:r>
              <w:t>kniznice</w:t>
            </w:r>
            <w:proofErr w:type="spellEnd"/>
            <w:r>
              <w:t>,</w:t>
            </w:r>
            <w:r>
              <w:br/>
            </w:r>
            <w:proofErr w:type="spellStart"/>
            <w:r>
              <w:t>spojit</w:t>
            </w:r>
            <w:proofErr w:type="spellEnd"/>
            <w:r>
              <w:t xml:space="preserve"> </w:t>
            </w:r>
            <w:proofErr w:type="spellStart"/>
            <w:r>
              <w:t>manazovany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s </w:t>
            </w:r>
            <w:proofErr w:type="spellStart"/>
            <w:r>
              <w:t>nativnym</w:t>
            </w:r>
            <w:proofErr w:type="spellEnd"/>
            <w:r>
              <w:t xml:space="preserve"> </w:t>
            </w:r>
            <w:proofErr w:type="spellStart"/>
            <w:r>
              <w:t>c++</w:t>
            </w:r>
            <w:proofErr w:type="spellEnd"/>
            <w:r>
              <w:t>,</w:t>
            </w:r>
            <w:r>
              <w:br/>
            </w:r>
            <w:proofErr w:type="spellStart"/>
            <w:r>
              <w:t>nahrat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do </w:t>
            </w:r>
            <w:proofErr w:type="spellStart"/>
            <w:r>
              <w:t>spolocneho</w:t>
            </w:r>
            <w:proofErr w:type="spellEnd"/>
            <w:r>
              <w:t xml:space="preserve"> </w:t>
            </w:r>
            <w:proofErr w:type="spellStart"/>
            <w:r>
              <w:t>repozitara</w:t>
            </w:r>
            <w:proofErr w:type="spellEnd"/>
            <w:r>
              <w:t xml:space="preserve"> pre </w:t>
            </w:r>
            <w:proofErr w:type="spellStart"/>
            <w:r>
              <w:t>vsetky</w:t>
            </w:r>
            <w:proofErr w:type="spellEnd"/>
            <w:r>
              <w:t xml:space="preserve"> </w:t>
            </w:r>
            <w:proofErr w:type="spellStart"/>
            <w:r>
              <w:t>komponenty</w:t>
            </w:r>
            <w:proofErr w:type="spellEnd"/>
            <w:r>
              <w:t>.</w:t>
            </w:r>
          </w:p>
          <w:p w:rsidR="00ED5F29" w:rsidRDefault="00ED5F29">
            <w:pPr>
              <w:pStyle w:val="NormalWeb"/>
            </w:pPr>
            <w:proofErr w:type="spellStart"/>
            <w:r>
              <w:t>Spolu</w:t>
            </w:r>
            <w:proofErr w:type="spellEnd"/>
            <w:r>
              <w:t xml:space="preserve"> s Michal </w:t>
            </w:r>
            <w:proofErr w:type="spellStart"/>
            <w:r>
              <w:t>Dobai</w:t>
            </w:r>
            <w:proofErr w:type="spellEnd"/>
          </w:p>
          <w:p w:rsidR="00ED5F29" w:rsidRDefault="00ED5F29">
            <w:pPr>
              <w:rPr>
                <w:rFonts w:eastAsia="Times New Roman"/>
              </w:rPr>
            </w:pPr>
          </w:p>
        </w:tc>
      </w:tr>
    </w:tbl>
    <w:p w:rsidR="00137EFA" w:rsidRDefault="00ED5F29">
      <w:pPr>
        <w:divId w:val="1562593719"/>
        <w:rPr>
          <w:rFonts w:eastAsia="Times New Roman"/>
        </w:rPr>
      </w:pPr>
      <w:r>
        <w:rPr>
          <w:rFonts w:eastAsia="Times New Roman"/>
        </w:rPr>
        <w:t xml:space="preserve">Generated at Mon Mar 21 17:26:39 CET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137EFA" w:rsidRDefault="00137EFA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ED5F29" w:rsidRDefault="00ED5F29">
      <w:pPr>
        <w:divId w:val="156259371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29">
        <w:trPr>
          <w:divId w:val="1131634611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  <w:sz w:val="24"/>
                <w:szCs w:val="24"/>
              </w:rPr>
            </w:pPr>
            <w:hyperlink r:id="rId81" w:history="1"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Dokoncit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ulohy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z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predchadzajuceho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sprintu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82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VRCOLLAB-158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ED5F29" w:rsidRDefault="00ED5F2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http://jira.fiit.stuba.sk/images/icons/link_out_b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jira.fiit.stuba.sk/images/icons/link_out_b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[VRCOLLAB-165]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"http://jira.fiit.stuba.sk/browse/VRCOLLAB-165"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Vyriešiť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problém</w:t>
            </w:r>
            <w:proofErr w:type="spellEnd"/>
            <w:r>
              <w:rPr>
                <w:rStyle w:val="Hyperlink"/>
                <w:rFonts w:eastAsia="Times New Roman"/>
              </w:rPr>
              <w:t xml:space="preserve"> s Oculus </w:t>
            </w:r>
            <w:proofErr w:type="spellStart"/>
            <w:r>
              <w:rPr>
                <w:rStyle w:val="Hyperlink"/>
                <w:rFonts w:eastAsia="Times New Roman"/>
              </w:rPr>
              <w:t>knižnicou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na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GitHube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21/Mar/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21/Mar/16  Resolved: 21/Mar/16 </w:t>
            </w:r>
          </w:p>
        </w:tc>
      </w:tr>
      <w:tr w:rsidR="00ED5F29">
        <w:trPr>
          <w:divId w:val="113163461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ED5F29">
        <w:trPr>
          <w:divId w:val="113163461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83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ED5F29">
        <w:trPr>
          <w:divId w:val="11316346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11316346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11316346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ED5F29" w:rsidRDefault="00ED5F29">
      <w:pPr>
        <w:divId w:val="1131634611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ED5F29">
        <w:trPr>
          <w:divId w:val="113163461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Sub-task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ED5F29">
        <w:trPr>
          <w:divId w:val="113163461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84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85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ED5F29">
        <w:trPr>
          <w:divId w:val="113163461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D5F29">
        <w:trPr>
          <w:divId w:val="113163461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113163461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ED5F29">
        <w:trPr>
          <w:divId w:val="113163461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ED5F29">
        <w:trPr>
          <w:divId w:val="113163461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ED5F29" w:rsidRDefault="00ED5F29">
      <w:pPr>
        <w:divId w:val="1131634611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29">
        <w:trPr>
          <w:divId w:val="113163461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9</w:t>
            </w:r>
          </w:p>
        </w:tc>
      </w:tr>
    </w:tbl>
    <w:p w:rsidR="00ED5F29" w:rsidRDefault="00ED5F29">
      <w:pPr>
        <w:divId w:val="1131634611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ED5F29">
        <w:trPr>
          <w:divId w:val="1131634611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ED5F29" w:rsidRDefault="00ED5F2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ED5F29" w:rsidRDefault="00ED5F29">
      <w:pPr>
        <w:divId w:val="1131634611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ED5F29">
        <w:trPr>
          <w:divId w:val="1131634611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5F29" w:rsidRDefault="00ED5F29">
            <w:pPr>
              <w:pStyle w:val="NormalWeb"/>
            </w:pPr>
            <w:proofErr w:type="spellStart"/>
            <w:r>
              <w:t>Niektoré</w:t>
            </w:r>
            <w:proofErr w:type="spellEnd"/>
            <w:r>
              <w:t xml:space="preserve"> </w:t>
            </w:r>
            <w:proofErr w:type="spellStart"/>
            <w:r>
              <w:t>súbory</w:t>
            </w:r>
            <w:proofErr w:type="spellEnd"/>
            <w:r>
              <w:t xml:space="preserve"> z </w:t>
            </w:r>
            <w:proofErr w:type="spellStart"/>
            <w:r>
              <w:t>OculusSDK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nepridali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>.</w:t>
            </w:r>
          </w:p>
          <w:p w:rsidR="00ED5F29" w:rsidRDefault="00ED5F29">
            <w:pPr>
              <w:rPr>
                <w:rFonts w:eastAsia="Times New Roman"/>
              </w:rPr>
            </w:pPr>
          </w:p>
        </w:tc>
      </w:tr>
    </w:tbl>
    <w:p w:rsidR="00ED5F29" w:rsidRDefault="00ED5F29">
      <w:pPr>
        <w:divId w:val="1131634611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45"/>
        <w:gridCol w:w="8215"/>
      </w:tblGrid>
      <w:tr w:rsidR="00ED5F29">
        <w:trPr>
          <w:divId w:val="1131634611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ED5F29" w:rsidRDefault="00ED5F2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ED5F29" w:rsidRDefault="00ED5F29">
      <w:pPr>
        <w:divId w:val="1131634611"/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ED5F29">
        <w:trPr>
          <w:divId w:val="11316346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Comment by </w:t>
            </w:r>
            <w:hyperlink r:id="rId86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21/Mar/16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ED5F29">
        <w:trPr>
          <w:divId w:val="11316346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pStyle w:val="NormalWeb"/>
            </w:pPr>
            <w:r>
              <w:t xml:space="preserve">bug </w:t>
            </w:r>
            <w:proofErr w:type="spellStart"/>
            <w:r>
              <w:t>fixnuty</w:t>
            </w:r>
            <w:proofErr w:type="spellEnd"/>
            <w:r>
              <w:t xml:space="preserve">: </w:t>
            </w:r>
            <w:hyperlink r:id="rId87" w:history="1">
              <w:r>
                <w:rPr>
                  <w:rStyle w:val="Hyperlink"/>
                </w:rPr>
                <w:t>https://github.com/vexta/App/commit/0a3e7605e089bb58c8b61ed9326a5f98cd22721d</w:t>
              </w:r>
            </w:hyperlink>
          </w:p>
        </w:tc>
      </w:tr>
    </w:tbl>
    <w:p w:rsidR="00137EFA" w:rsidRDefault="00ED5F29">
      <w:pPr>
        <w:divId w:val="1131634611"/>
        <w:rPr>
          <w:rFonts w:eastAsia="Times New Roman"/>
        </w:rPr>
      </w:pPr>
      <w:r>
        <w:rPr>
          <w:rFonts w:eastAsia="Times New Roman"/>
        </w:rPr>
        <w:t xml:space="preserve">Generated at Mon Mar 21 17:26:30 CET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137EFA" w:rsidRDefault="00137EFA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ED5F29" w:rsidRDefault="00ED5F29">
      <w:pPr>
        <w:divId w:val="1131634611"/>
        <w:rPr>
          <w:rFonts w:eastAsia="Times New Roman"/>
        </w:rPr>
      </w:pPr>
      <w:bookmarkStart w:id="2" w:name="_GoBack"/>
      <w:bookmarkEnd w:id="2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29">
        <w:trPr>
          <w:divId w:val="509804980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[VRCOLLAB-158]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"http://jira.fiit.stuba.sk/browse/VRCOLLAB-158"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Dokoncit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ulohy</w:t>
            </w:r>
            <w:proofErr w:type="spellEnd"/>
            <w:r>
              <w:rPr>
                <w:rStyle w:val="Hyperlink"/>
                <w:rFonts w:eastAsia="Times New Roman"/>
              </w:rPr>
              <w:t xml:space="preserve"> z </w:t>
            </w:r>
            <w:proofErr w:type="spellStart"/>
            <w:r>
              <w:rPr>
                <w:rStyle w:val="Hyperlink"/>
                <w:rFonts w:eastAsia="Times New Roman"/>
              </w:rPr>
              <w:t>predchadzajuceho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sprintu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15/Mar/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21/Mar/16 </w:t>
            </w:r>
          </w:p>
        </w:tc>
      </w:tr>
      <w:tr w:rsidR="00ED5F29">
        <w:trPr>
          <w:divId w:val="50980498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ED5F29">
        <w:trPr>
          <w:divId w:val="50980498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88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ED5F29">
        <w:trPr>
          <w:divId w:val="5098049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5098049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5098049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ED5F29" w:rsidRDefault="00ED5F29">
      <w:pPr>
        <w:divId w:val="50980498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ED5F29">
        <w:trPr>
          <w:divId w:val="50980498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ED5F29">
        <w:trPr>
          <w:divId w:val="50980498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89" w:history="1">
              <w:r>
                <w:rPr>
                  <w:rStyle w:val="Hyperlink"/>
                  <w:rFonts w:eastAsia="Times New Roman"/>
                </w:rPr>
                <w:t xml:space="preserve">Martin </w:t>
              </w:r>
              <w:proofErr w:type="spellStart"/>
              <w:r>
                <w:rPr>
                  <w:rStyle w:val="Hyperlink"/>
                  <w:rFonts w:eastAsia="Times New Roman"/>
                </w:rPr>
                <w:t>Petras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hyperlink r:id="rId90" w:history="1">
              <w:r>
                <w:rPr>
                  <w:rStyle w:val="Hyperlink"/>
                  <w:rFonts w:eastAsia="Times New Roman"/>
                </w:rPr>
                <w:t xml:space="preserve">Martin </w:t>
              </w:r>
              <w:proofErr w:type="spellStart"/>
              <w:r>
                <w:rPr>
                  <w:rStyle w:val="Hyperlink"/>
                  <w:rFonts w:eastAsia="Times New Roman"/>
                </w:rPr>
                <w:t>Petras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ED5F29">
        <w:trPr>
          <w:divId w:val="50980498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D5F29">
        <w:trPr>
          <w:divId w:val="50980498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ED5F29">
        <w:trPr>
          <w:divId w:val="50980498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ED5F29">
        <w:trPr>
          <w:divId w:val="50980498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ED5F29">
        <w:trPr>
          <w:divId w:val="50980498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ED5F29" w:rsidRDefault="00ED5F29">
      <w:pPr>
        <w:divId w:val="50980498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ED5F29">
        <w:trPr>
          <w:divId w:val="50980498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61"/>
              <w:gridCol w:w="1850"/>
              <w:gridCol w:w="1037"/>
              <w:gridCol w:w="793"/>
              <w:gridCol w:w="1958"/>
            </w:tblGrid>
            <w:tr w:rsidR="00ED5F29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ED5F29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hyperlink r:id="rId91" w:history="1">
                    <w:r>
                      <w:rPr>
                        <w:rStyle w:val="Hyperlink"/>
                        <w:rFonts w:eastAsia="Times New Roman"/>
                      </w:rPr>
                      <w:t>VRCOLLAB-165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hyperlink r:id="rId92" w:history="1"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Vyriešiť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problém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s Oculus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knižnicou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n...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D5F29" w:rsidRDefault="00ED5F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Lenka </w:t>
                  </w:r>
                  <w:proofErr w:type="spellStart"/>
                  <w:r>
                    <w:rPr>
                      <w:rFonts w:eastAsia="Times New Roman"/>
                    </w:rPr>
                    <w:t>Kutlikova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:rsidR="00ED5F29" w:rsidRDefault="00ED5F29">
            <w:pPr>
              <w:rPr>
                <w:rFonts w:eastAsia="Times New Roman"/>
              </w:rPr>
            </w:pPr>
          </w:p>
        </w:tc>
      </w:tr>
      <w:tr w:rsidR="00ED5F29">
        <w:trPr>
          <w:divId w:val="50980498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9</w:t>
            </w:r>
          </w:p>
        </w:tc>
      </w:tr>
    </w:tbl>
    <w:p w:rsidR="00ED5F29" w:rsidRDefault="00ED5F29">
      <w:pPr>
        <w:divId w:val="509804980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ED5F29">
        <w:trPr>
          <w:divId w:val="509804980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ED5F29" w:rsidRDefault="00ED5F2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F29" w:rsidRDefault="00ED5F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ED5F29" w:rsidRDefault="00ED5F29">
      <w:pPr>
        <w:divId w:val="509804980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ED5F29">
        <w:trPr>
          <w:divId w:val="509804980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D5F29" w:rsidRDefault="00ED5F29">
            <w:pPr>
              <w:pStyle w:val="NormalWeb"/>
            </w:pPr>
            <w:proofErr w:type="spellStart"/>
            <w:r>
              <w:t>Cielom</w:t>
            </w:r>
            <w:proofErr w:type="spellEnd"/>
            <w:r>
              <w:t xml:space="preserve"> </w:t>
            </w:r>
            <w:proofErr w:type="spellStart"/>
            <w:r>
              <w:t>ulohy</w:t>
            </w:r>
            <w:proofErr w:type="spellEnd"/>
            <w:r>
              <w:t xml:space="preserve"> je </w:t>
            </w:r>
            <w:proofErr w:type="spellStart"/>
            <w:r>
              <w:t>dokoncit</w:t>
            </w:r>
            <w:proofErr w:type="spellEnd"/>
            <w:r>
              <w:t xml:space="preserve"> </w:t>
            </w:r>
            <w:proofErr w:type="spellStart"/>
            <w:r>
              <w:t>ulohy</w:t>
            </w:r>
            <w:proofErr w:type="spellEnd"/>
            <w:r>
              <w:t xml:space="preserve"> z </w:t>
            </w:r>
            <w:proofErr w:type="spellStart"/>
            <w:r>
              <w:t>predchadzajuceho</w:t>
            </w:r>
            <w:proofErr w:type="spellEnd"/>
            <w:r>
              <w:t xml:space="preserve"> </w:t>
            </w:r>
            <w:proofErr w:type="spellStart"/>
            <w:r>
              <w:t>sprintu</w:t>
            </w:r>
            <w:proofErr w:type="spellEnd"/>
            <w:r>
              <w:t xml:space="preserve"> (Story VRCOLLAB 141).</w:t>
            </w:r>
          </w:p>
          <w:p w:rsidR="00ED5F29" w:rsidRDefault="00ED5F29">
            <w:pPr>
              <w:rPr>
                <w:rFonts w:eastAsia="Times New Roman"/>
              </w:rPr>
            </w:pPr>
          </w:p>
        </w:tc>
      </w:tr>
    </w:tbl>
    <w:p w:rsidR="00ED5F29" w:rsidRDefault="00ED5F29">
      <w:pPr>
        <w:divId w:val="509804980"/>
        <w:rPr>
          <w:rFonts w:eastAsia="Times New Roman"/>
        </w:rPr>
      </w:pPr>
      <w:r>
        <w:rPr>
          <w:rFonts w:eastAsia="Times New Roman"/>
        </w:rPr>
        <w:lastRenderedPageBreak/>
        <w:t xml:space="preserve">Generated at Mon Mar 21 17:26:22 CET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E7790D" w:rsidRDefault="00137EFA"/>
    <w:sectPr w:rsidR="00E7790D" w:rsidSect="00BA1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F29"/>
    <w:rsid w:val="00137EFA"/>
    <w:rsid w:val="0014124E"/>
    <w:rsid w:val="00396E92"/>
    <w:rsid w:val="003B3353"/>
    <w:rsid w:val="006F151F"/>
    <w:rsid w:val="008009E6"/>
    <w:rsid w:val="00AA66D4"/>
    <w:rsid w:val="00E80FDB"/>
    <w:rsid w:val="00ED5F29"/>
    <w:rsid w:val="00F5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022A1-A11E-4D50-9F25-CFDD7C0A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5F29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5F29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D5F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5F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ira.fiit.stuba.sk/browse/VRCOLLAB-86" TargetMode="External"/><Relationship Id="rId18" Type="http://schemas.openxmlformats.org/officeDocument/2006/relationships/hyperlink" Target="http://jira.fiit.stuba.sk/secure/BrowseProject.jspa?id=10904" TargetMode="External"/><Relationship Id="rId26" Type="http://schemas.openxmlformats.org/officeDocument/2006/relationships/hyperlink" Target="http://jira.fiit.stuba.sk/browse/VRCOLLAB-157" TargetMode="External"/><Relationship Id="rId39" Type="http://schemas.openxmlformats.org/officeDocument/2006/relationships/hyperlink" Target="http://jira.fiit.stuba.sk/secure/ViewProfile.jspa?name=xpetrasm2" TargetMode="External"/><Relationship Id="rId21" Type="http://schemas.openxmlformats.org/officeDocument/2006/relationships/hyperlink" Target="http://jira.fiit.stuba.sk/browse/VRCOLLAB-88" TargetMode="External"/><Relationship Id="rId34" Type="http://schemas.openxmlformats.org/officeDocument/2006/relationships/hyperlink" Target="http://jira.fiit.stuba.sk/secure/BrowseProject.jspa?id=10904" TargetMode="External"/><Relationship Id="rId42" Type="http://schemas.openxmlformats.org/officeDocument/2006/relationships/hyperlink" Target="http://jira.fiit.stuba.sk/browse/VRCOLLAB-151" TargetMode="External"/><Relationship Id="rId47" Type="http://schemas.openxmlformats.org/officeDocument/2006/relationships/hyperlink" Target="http://jira.fiit.stuba.sk/secure/ViewProfile.jspa?name=xcsaplarm" TargetMode="External"/><Relationship Id="rId50" Type="http://schemas.openxmlformats.org/officeDocument/2006/relationships/hyperlink" Target="http://jira.fiit.stuba.sk/secure/BrowseProject.jspa?id=10904" TargetMode="External"/><Relationship Id="rId55" Type="http://schemas.openxmlformats.org/officeDocument/2006/relationships/hyperlink" Target="http://jira.fiit.stuba.sk/secure/BrowseProject.jspa?id=10904" TargetMode="External"/><Relationship Id="rId63" Type="http://schemas.openxmlformats.org/officeDocument/2006/relationships/hyperlink" Target="http://jira.fiit.stuba.sk/browse/VRCOLLAB-151" TargetMode="External"/><Relationship Id="rId68" Type="http://schemas.openxmlformats.org/officeDocument/2006/relationships/hyperlink" Target="http://jira.fiit.stuba.sk/secure/ViewProfile.jspa?name=xdoubravsky" TargetMode="External"/><Relationship Id="rId76" Type="http://schemas.openxmlformats.org/officeDocument/2006/relationships/hyperlink" Target="http://jira.fiit.stuba.sk/browse/VRCOLLAB-156" TargetMode="External"/><Relationship Id="rId84" Type="http://schemas.openxmlformats.org/officeDocument/2006/relationships/hyperlink" Target="http://jira.fiit.stuba.sk/secure/ViewProfile.jspa?name=xkutlikova" TargetMode="External"/><Relationship Id="rId89" Type="http://schemas.openxmlformats.org/officeDocument/2006/relationships/hyperlink" Target="http://jira.fiit.stuba.sk/secure/ViewProfile.jspa?name=xpetrasm2" TargetMode="External"/><Relationship Id="rId7" Type="http://schemas.openxmlformats.org/officeDocument/2006/relationships/hyperlink" Target="http://glew.sourceforge.net/" TargetMode="External"/><Relationship Id="rId71" Type="http://schemas.openxmlformats.org/officeDocument/2006/relationships/hyperlink" Target="http://jira.fiit.stuba.sk/browse/VRCOLLAB-153" TargetMode="External"/><Relationship Id="rId92" Type="http://schemas.openxmlformats.org/officeDocument/2006/relationships/hyperlink" Target="http://jira.fiit.stuba.sk/browse/VRCOLLAB-16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jira.fiit.stuba.sk/secure/ViewProfile.jspa?name=xkutlikova" TargetMode="External"/><Relationship Id="rId29" Type="http://schemas.openxmlformats.org/officeDocument/2006/relationships/hyperlink" Target="http://jira.fiit.stuba.sk/secure/BrowseProject.jspa?id=10904" TargetMode="External"/><Relationship Id="rId11" Type="http://schemas.openxmlformats.org/officeDocument/2006/relationships/hyperlink" Target="http://jira.fiit.stuba.sk/secure/ViewProfile.jspa?name=xcsaplarm" TargetMode="External"/><Relationship Id="rId24" Type="http://schemas.openxmlformats.org/officeDocument/2006/relationships/hyperlink" Target="http://jira.fiit.stuba.sk/secure/ViewProfile.jspa?name=xcsaplarm" TargetMode="External"/><Relationship Id="rId32" Type="http://schemas.openxmlformats.org/officeDocument/2006/relationships/hyperlink" Target="http://jira.fiit.stuba.sk/browse/VRCOLLAB-164" TargetMode="External"/><Relationship Id="rId37" Type="http://schemas.openxmlformats.org/officeDocument/2006/relationships/hyperlink" Target="http://jira.fiit.stuba.sk/browse/VRCOLLAB-88" TargetMode="External"/><Relationship Id="rId40" Type="http://schemas.openxmlformats.org/officeDocument/2006/relationships/hyperlink" Target="http://jira.fiit.stuba.sk/secure/ViewProfile.jspa?name=xpetrasm2" TargetMode="External"/><Relationship Id="rId45" Type="http://schemas.openxmlformats.org/officeDocument/2006/relationships/hyperlink" Target="http://jira.fiit.stuba.sk/secure/ViewProfile.jspa?name=xdoubravsky" TargetMode="External"/><Relationship Id="rId53" Type="http://schemas.openxmlformats.org/officeDocument/2006/relationships/hyperlink" Target="http://jira.fiit.stuba.sk/browse/VRCOLLAB-151" TargetMode="External"/><Relationship Id="rId58" Type="http://schemas.openxmlformats.org/officeDocument/2006/relationships/hyperlink" Target="http://jira.fiit.stuba.sk/browse/VRCOLLAB-151" TargetMode="External"/><Relationship Id="rId66" Type="http://schemas.openxmlformats.org/officeDocument/2006/relationships/hyperlink" Target="http://jira.fiit.stuba.sk/secure/BrowseProject.jspa?id=10904" TargetMode="External"/><Relationship Id="rId74" Type="http://schemas.openxmlformats.org/officeDocument/2006/relationships/hyperlink" Target="http://jira.fiit.stuba.sk/browse/VRCOLLAB-155" TargetMode="External"/><Relationship Id="rId79" Type="http://schemas.openxmlformats.org/officeDocument/2006/relationships/hyperlink" Target="http://jira.fiit.stuba.sk/browse/VRCOLLAB-152" TargetMode="External"/><Relationship Id="rId87" Type="http://schemas.openxmlformats.org/officeDocument/2006/relationships/hyperlink" Target="https://github.com/vexta/App/commit/0a3e7605e089bb58c8b61ed9326a5f98cd22721d" TargetMode="External"/><Relationship Id="rId5" Type="http://schemas.openxmlformats.org/officeDocument/2006/relationships/hyperlink" Target="http://jira.fiit.stuba.sk/secure/ViewProfile.jspa?name=xpetrasm2" TargetMode="External"/><Relationship Id="rId61" Type="http://schemas.openxmlformats.org/officeDocument/2006/relationships/hyperlink" Target="http://jira.fiit.stuba.sk/secure/ViewProfile.jspa?name=xdoubravsky" TargetMode="External"/><Relationship Id="rId82" Type="http://schemas.openxmlformats.org/officeDocument/2006/relationships/hyperlink" Target="http://jira.fiit.stuba.sk/browse/VRCOLLAB-158" TargetMode="External"/><Relationship Id="rId90" Type="http://schemas.openxmlformats.org/officeDocument/2006/relationships/hyperlink" Target="http://jira.fiit.stuba.sk/secure/ViewProfile.jspa?name=xpetrasm2" TargetMode="External"/><Relationship Id="rId19" Type="http://schemas.openxmlformats.org/officeDocument/2006/relationships/hyperlink" Target="http://jira.fiit.stuba.sk/secure/ViewProfile.jspa?name=xkutlikova" TargetMode="External"/><Relationship Id="rId14" Type="http://schemas.openxmlformats.org/officeDocument/2006/relationships/hyperlink" Target="http://jira.fiit.stuba.sk/secure/BrowseProject.jspa?id=10904" TargetMode="External"/><Relationship Id="rId22" Type="http://schemas.openxmlformats.org/officeDocument/2006/relationships/hyperlink" Target="http://jira.fiit.stuba.sk/secure/BrowseProject.jspa?id=10904" TargetMode="External"/><Relationship Id="rId27" Type="http://schemas.openxmlformats.org/officeDocument/2006/relationships/hyperlink" Target="http://jira.fiit.stuba.sk/browse/VRCOLLAB-86" TargetMode="External"/><Relationship Id="rId30" Type="http://schemas.openxmlformats.org/officeDocument/2006/relationships/hyperlink" Target="http://jira.fiit.stuba.sk/secure/ViewProfile.jspa?name=xbujnae" TargetMode="External"/><Relationship Id="rId35" Type="http://schemas.openxmlformats.org/officeDocument/2006/relationships/hyperlink" Target="http://jira.fiit.stuba.sk/secure/ViewProfile.jspa?name=xkutlikova" TargetMode="External"/><Relationship Id="rId43" Type="http://schemas.openxmlformats.org/officeDocument/2006/relationships/image" Target="http://jira.fiit.stuba.sk/images/icons/link_out_bot.gif" TargetMode="External"/><Relationship Id="rId48" Type="http://schemas.openxmlformats.org/officeDocument/2006/relationships/hyperlink" Target="http://jira.fiit.stuba.sk/browse/VRCOLLAB-151" TargetMode="External"/><Relationship Id="rId56" Type="http://schemas.openxmlformats.org/officeDocument/2006/relationships/hyperlink" Target="http://jira.fiit.stuba.sk/secure/ViewProfile.jspa?name=xdoubravsky" TargetMode="External"/><Relationship Id="rId64" Type="http://schemas.openxmlformats.org/officeDocument/2006/relationships/hyperlink" Target="http://jira.fiit.stuba.sk/secure/BrowseProject.jspa?id=10904" TargetMode="External"/><Relationship Id="rId69" Type="http://schemas.openxmlformats.org/officeDocument/2006/relationships/hyperlink" Target="http://jira.fiit.stuba.sk/browse/VRCOLLAB-152" TargetMode="External"/><Relationship Id="rId77" Type="http://schemas.openxmlformats.org/officeDocument/2006/relationships/hyperlink" Target="http://jira.fiit.stuba.sk/browse/VRCOLLAB-156" TargetMode="External"/><Relationship Id="rId8" Type="http://schemas.openxmlformats.org/officeDocument/2006/relationships/hyperlink" Target="http://jira.fiit.stuba.sk/secure/ViewProfile.jspa?name=xkutlikova" TargetMode="External"/><Relationship Id="rId51" Type="http://schemas.openxmlformats.org/officeDocument/2006/relationships/hyperlink" Target="http://jira.fiit.stuba.sk/secure/ViewProfile.jspa?name=xdoubravsky" TargetMode="External"/><Relationship Id="rId72" Type="http://schemas.openxmlformats.org/officeDocument/2006/relationships/hyperlink" Target="http://jira.fiit.stuba.sk/browse/VRCOLLAB-154" TargetMode="External"/><Relationship Id="rId80" Type="http://schemas.openxmlformats.org/officeDocument/2006/relationships/hyperlink" Target="http://jira.fiit.stuba.sk/browse/VRCOLLAB-120" TargetMode="External"/><Relationship Id="rId85" Type="http://schemas.openxmlformats.org/officeDocument/2006/relationships/hyperlink" Target="http://jira.fiit.stuba.sk/secure/ViewProfile.jspa?name=xkutlikova" TargetMode="External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jira.fiit.stuba.sk/secure/ViewProfile.jspa?name=xcsaplarm" TargetMode="External"/><Relationship Id="rId17" Type="http://schemas.openxmlformats.org/officeDocument/2006/relationships/hyperlink" Target="http://jira.fiit.stuba.sk/browse/VRCOLLAB-88" TargetMode="External"/><Relationship Id="rId25" Type="http://schemas.openxmlformats.org/officeDocument/2006/relationships/hyperlink" Target="http://jira.fiit.stuba.sk/browse/VRCOLLAB-146" TargetMode="External"/><Relationship Id="rId33" Type="http://schemas.openxmlformats.org/officeDocument/2006/relationships/hyperlink" Target="http://jira.fiit.stuba.sk/browse/VRCOLLAB-86" TargetMode="External"/><Relationship Id="rId38" Type="http://schemas.openxmlformats.org/officeDocument/2006/relationships/hyperlink" Target="http://jira.fiit.stuba.sk/secure/BrowseProject.jspa?id=10904" TargetMode="External"/><Relationship Id="rId46" Type="http://schemas.openxmlformats.org/officeDocument/2006/relationships/hyperlink" Target="http://jira.fiit.stuba.sk/secure/ViewProfile.jspa?name=xcsaplarm" TargetMode="External"/><Relationship Id="rId59" Type="http://schemas.openxmlformats.org/officeDocument/2006/relationships/hyperlink" Target="http://jira.fiit.stuba.sk/browse/VRCOLLAB-151" TargetMode="External"/><Relationship Id="rId67" Type="http://schemas.openxmlformats.org/officeDocument/2006/relationships/hyperlink" Target="http://jira.fiit.stuba.sk/secure/ViewProfile.jspa?name=xdoubravsky" TargetMode="External"/><Relationship Id="rId20" Type="http://schemas.openxmlformats.org/officeDocument/2006/relationships/hyperlink" Target="http://jira.fiit.stuba.sk/secure/ViewProfile.jspa?name=xkutlikova" TargetMode="External"/><Relationship Id="rId41" Type="http://schemas.openxmlformats.org/officeDocument/2006/relationships/hyperlink" Target="http://jira.fiit.stuba.sk/browse/VRCOLLAB-151" TargetMode="External"/><Relationship Id="rId54" Type="http://schemas.openxmlformats.org/officeDocument/2006/relationships/hyperlink" Target="http://jira.fiit.stuba.sk/browse/VRCOLLAB-151" TargetMode="External"/><Relationship Id="rId62" Type="http://schemas.openxmlformats.org/officeDocument/2006/relationships/hyperlink" Target="http://jira.fiit.stuba.sk/browse/VRCOLLAB-151" TargetMode="External"/><Relationship Id="rId70" Type="http://schemas.openxmlformats.org/officeDocument/2006/relationships/hyperlink" Target="http://jira.fiit.stuba.sk/browse/VRCOLLAB-153" TargetMode="External"/><Relationship Id="rId75" Type="http://schemas.openxmlformats.org/officeDocument/2006/relationships/hyperlink" Target="http://jira.fiit.stuba.sk/browse/VRCOLLAB-155" TargetMode="External"/><Relationship Id="rId83" Type="http://schemas.openxmlformats.org/officeDocument/2006/relationships/hyperlink" Target="http://jira.fiit.stuba.sk/secure/BrowseProject.jspa?id=10904" TargetMode="External"/><Relationship Id="rId88" Type="http://schemas.openxmlformats.org/officeDocument/2006/relationships/hyperlink" Target="http://jira.fiit.stuba.sk/secure/BrowseProject.jspa?id=10904" TargetMode="External"/><Relationship Id="rId91" Type="http://schemas.openxmlformats.org/officeDocument/2006/relationships/hyperlink" Target="http://jira.fiit.stuba.sk/browse/VRCOLLAB-165" TargetMode="External"/><Relationship Id="rId1" Type="http://schemas.openxmlformats.org/officeDocument/2006/relationships/styles" Target="styles.xml"/><Relationship Id="rId6" Type="http://schemas.openxmlformats.org/officeDocument/2006/relationships/hyperlink" Target="http://jira.fiit.stuba.sk/secure/ViewProfile.jspa?name=xkutlikova" TargetMode="External"/><Relationship Id="rId15" Type="http://schemas.openxmlformats.org/officeDocument/2006/relationships/hyperlink" Target="http://jira.fiit.stuba.sk/secure/ViewProfile.jspa?name=xkutlikova" TargetMode="External"/><Relationship Id="rId23" Type="http://schemas.openxmlformats.org/officeDocument/2006/relationships/hyperlink" Target="http://jira.fiit.stuba.sk/secure/ViewProfile.jspa?name=xcsaplarm" TargetMode="External"/><Relationship Id="rId28" Type="http://schemas.openxmlformats.org/officeDocument/2006/relationships/hyperlink" Target="http://jira.fiit.stuba.sk/browse/VRCOLLAB-157" TargetMode="External"/><Relationship Id="rId36" Type="http://schemas.openxmlformats.org/officeDocument/2006/relationships/hyperlink" Target="http://jira.fiit.stuba.sk/secure/ViewProfile.jspa?name=xkutlikova" TargetMode="External"/><Relationship Id="rId49" Type="http://schemas.openxmlformats.org/officeDocument/2006/relationships/hyperlink" Target="http://jira.fiit.stuba.sk/browse/VRCOLLAB-151" TargetMode="External"/><Relationship Id="rId57" Type="http://schemas.openxmlformats.org/officeDocument/2006/relationships/hyperlink" Target="http://jira.fiit.stuba.sk/browse/VRCOLLAB-151" TargetMode="External"/><Relationship Id="rId10" Type="http://schemas.openxmlformats.org/officeDocument/2006/relationships/hyperlink" Target="http://jira.fiit.stuba.sk/secure/BrowseProject.jspa?id=10904" TargetMode="External"/><Relationship Id="rId31" Type="http://schemas.openxmlformats.org/officeDocument/2006/relationships/hyperlink" Target="http://jira.fiit.stuba.sk/secure/ViewProfile.jspa?name=xbujnae" TargetMode="External"/><Relationship Id="rId44" Type="http://schemas.openxmlformats.org/officeDocument/2006/relationships/hyperlink" Target="http://jira.fiit.stuba.sk/secure/BrowseProject.jspa?id=10904" TargetMode="External"/><Relationship Id="rId52" Type="http://schemas.openxmlformats.org/officeDocument/2006/relationships/hyperlink" Target="http://jira.fiit.stuba.sk/secure/ViewProfile.jspa?name=xdoubravsky" TargetMode="External"/><Relationship Id="rId60" Type="http://schemas.openxmlformats.org/officeDocument/2006/relationships/hyperlink" Target="http://jira.fiit.stuba.sk/secure/BrowseProject.jspa?id=10904" TargetMode="External"/><Relationship Id="rId65" Type="http://schemas.openxmlformats.org/officeDocument/2006/relationships/hyperlink" Target="http://jira.fiit.stuba.sk/secure/ViewProfile.jspa?name=xdoubravsky" TargetMode="External"/><Relationship Id="rId73" Type="http://schemas.openxmlformats.org/officeDocument/2006/relationships/hyperlink" Target="http://jira.fiit.stuba.sk/browse/VRCOLLAB-154" TargetMode="External"/><Relationship Id="rId78" Type="http://schemas.openxmlformats.org/officeDocument/2006/relationships/hyperlink" Target="http://jira.fiit.stuba.sk/browse/VRCOLLAB-152" TargetMode="External"/><Relationship Id="rId81" Type="http://schemas.openxmlformats.org/officeDocument/2006/relationships/hyperlink" Target="http://jira.fiit.stuba.sk/browse/VRCOLLAB-158" TargetMode="External"/><Relationship Id="rId86" Type="http://schemas.openxmlformats.org/officeDocument/2006/relationships/hyperlink" Target="http://jira.fiit.stuba.sk/secure/ViewProfile.jspa?name=xkutlikova" TargetMode="External"/><Relationship Id="rId94" Type="http://schemas.openxmlformats.org/officeDocument/2006/relationships/theme" Target="theme/theme1.xml"/><Relationship Id="rId4" Type="http://schemas.openxmlformats.org/officeDocument/2006/relationships/hyperlink" Target="http://jira.fiit.stuba.sk/secure/BrowseProject.jspa?id=10904" TargetMode="External"/><Relationship Id="rId9" Type="http://schemas.openxmlformats.org/officeDocument/2006/relationships/hyperlink" Target="https://github.com/vexta/App/tree/master/Libs/glew-1.13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3352</Words>
  <Characters>19110</Characters>
  <Application>Microsoft Office Word</Application>
  <DocSecurity>0</DocSecurity>
  <Lines>159</Lines>
  <Paragraphs>44</Paragraphs>
  <ScaleCrop>false</ScaleCrop>
  <Company/>
  <LinksUpToDate>false</LinksUpToDate>
  <CharactersWithSpaces>22418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Kutlíková</dc:creator>
  <cp:keywords/>
  <dc:description/>
  <cp:lastModifiedBy>Lenka Kutlíková</cp:lastModifiedBy>
  <cp:revision>2</cp:revision>
  <dcterms:created xsi:type="dcterms:W3CDTF">2016-04-11T09:35:00Z</dcterms:created>
  <dcterms:modified xsi:type="dcterms:W3CDTF">2016-04-11T09:40:00Z</dcterms:modified>
</cp:coreProperties>
</file>